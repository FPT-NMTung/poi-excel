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C9471" w14:textId="0EB86C0D" w:rsidR="00EE079F" w:rsidRDefault="00EE079F" w:rsidP="00EE079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commentRangeStart w:id="0"/>
      <w:r>
        <w:rPr>
          <w:rFonts w:ascii="Open Sans" w:hAnsi="Open Sans" w:cs="Open Sans"/>
          <w:color w:val="000000"/>
          <w:sz w:val="21"/>
          <w:szCs w:val="21"/>
        </w:rPr>
        <w:t>Lorem</w:t>
      </w:r>
      <w:commentRangeEnd w:id="0"/>
      <w:r w:rsidR="00EC61B5">
        <w:rPr>
          <w:rStyle w:val="CommentReference"/>
          <w:rFonts w:asciiTheme="minorHAnsi" w:eastAsiaTheme="minorHAnsi" w:hAnsiTheme="minorHAnsi" w:cstheme="minorBidi"/>
        </w:rPr>
        <w:commentReference w:id="0"/>
      </w:r>
      <w:r>
        <w:rPr>
          <w:rFonts w:ascii="Open Sans" w:hAnsi="Open Sans" w:cs="Open Sans"/>
          <w:color w:val="000000"/>
          <w:sz w:val="21"/>
          <w:szCs w:val="21"/>
        </w:rPr>
        <w:t xml:space="preserve"> ipsum.</w:t>
      </w:r>
    </w:p>
    <w:p w14:paraId="3247A58B" w14:textId="3AE781C8" w:rsidR="005D4775" w:rsidRPr="00B52447" w:rsidRDefault="00EE079F" w:rsidP="00B52447">
      <w:pPr>
        <w:rPr>
          <w:b/>
        </w:rPr>
      </w:pPr>
      <w:r>
        <w:t xml:space="preserve">Share code: </w:t>
      </w:r>
      <w:r w:rsidR="0005357A" w:rsidRPr="0005357A">
        <w:rPr>
          <w:b/>
        </w:rPr>
        <w:t>FPT</w:t>
      </w:r>
      <w:proofErr w:type="spellStart"/>
      <w:proofErr w:type="gramStart"/>
      <w:proofErr w:type="gramEnd"/>
      <w:proofErr w:type="spellEnd"/>
      <w:r w:rsidR="0005357A" w:rsidRPr="0005357A">
        <w:rPr>
          <w:b/>
        </w:rPr>
        <w:t/>
      </w:r>
      <w:r w:rsidR="00B52447">
        <w:rPr>
          <w:b/>
        </w:rPr>
        <w:t xml:space="preserve"> </w:t>
      </w:r>
      <w:r w:rsidR="00B52447" w:rsidRPr="00B52447">
        <w:rPr>
          <w:b/>
        </w:rPr>
        <w:t>Lorem ipsum</w:t>
      </w:r>
      <w:r w:rsidR="00B52447">
        <w:rPr>
          <w:b/>
        </w:rPr>
        <w:t xml:space="preserve"> </w:t>
      </w:r>
      <w:r w:rsidR="00B52447" w:rsidRPr="00B52447">
        <w:rPr>
          <w:b/>
        </w:rPr>
        <w:t>FPT</w:t>
      </w:r>
      <w:proofErr w:type="spellStart"/>
      <w:proofErr w:type="spellEnd"/>
      <w:r w:rsidR="00B52447" w:rsidRPr="00B52447">
        <w:rPr>
          <w:b/>
        </w:rPr>
        <w:t/>
      </w:r>
    </w:p>
    <w:p w14:paraId="212C7AEF" w14:textId="138F4C1E" w:rsidR="00EA2536" w:rsidRPr="00EA2536" w:rsidRDefault="00EA2536">
      <w:r>
        <w:t xml:space="preserve">Share price: </w:t>
      </w:r>
      <w:r w:rsidR="0005357A">
        <w:t>116250</w:t>
      </w:r>
      <w:proofErr w:type="spellStart"/>
      <w:proofErr w:type="gramStart"/>
      <w:proofErr w:type="gramEnd"/>
      <w:proofErr w:type="spellEnd"/>
      <w:r w:rsidR="0005357A">
        <w:t/>
      </w:r>
    </w:p>
    <w:p w14:paraId="615B1C3A" w14:textId="3AF021F6" w:rsidR="00FB3747" w:rsidRPr="00851FE1" w:rsidRDefault="00FB3747">
      <w:pPr>
        <w:rPr>
          <w:b/>
          <w:i/>
        </w:rPr>
      </w:pPr>
      <w:r>
        <w:t xml:space="preserve">Share price: </w:t>
      </w:r>
      <w:r w:rsidR="0005357A">
        <w:rPr>
          <w:i/>
        </w:rPr>
        <w:t>116250</w:t>
      </w:r>
      <w:proofErr w:type="spellStart"/>
      <w:proofErr w:type="gramStart"/>
      <w:proofErr w:type="gramEnd"/>
      <w:proofErr w:type="spellEnd"/>
      <w:r w:rsidR="003E52A0">
        <w:rPr>
          <w:i/>
        </w:rPr>
        <w:t/>
      </w:r>
    </w:p>
    <w:p w14:paraId="0D431665" w14:textId="1E34E926" w:rsidR="00A51F8F" w:rsidRPr="002B40FD" w:rsidRDefault="00A51F8F">
      <w:pPr>
        <w:rPr>
          <w:i/>
        </w:rPr>
      </w:pPr>
      <w:r>
        <w:t xml:space="preserve">Share price: </w:t>
      </w:r>
      <w:r w:rsidR="0005357A">
        <w:rPr>
          <w:i/>
        </w:rPr>
        <w:t>116250</w:t>
      </w:r>
      <w:proofErr w:type="spellStart"/>
      <w:proofErr w:type="gramStart"/>
      <w:proofErr w:type="gramEnd"/>
      <w:proofErr w:type="spellEnd"/>
      <w:r w:rsidR="003E52A0">
        <w:rPr>
          <w:i/>
        </w:rPr>
        <w:t/>
      </w:r>
    </w:p>
    <w:tbl>
      <w:tblPr>
        <w:tblStyle w:val="GridTable5Dark-Accent5"/>
        <w:tblW w:w="9716" w:type="dxa"/>
        <w:tblLook w:val="04A0" w:firstRow="1" w:lastRow="0" w:firstColumn="1" w:lastColumn="0" w:noHBand="0" w:noVBand="1"/>
      </w:tblPr>
      <w:tblGrid>
        <w:gridCol w:w="2182"/>
        <w:gridCol w:w="1769"/>
        <w:gridCol w:w="2179"/>
        <w:gridCol w:w="2358"/>
        <w:gridCol w:w="1228"/>
      </w:tblGrid>
      <w:tr w:rsidR="00EE079F" w14:paraId="0C0A1A62" w14:textId="77777777" w:rsidTr="00EE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01A68DF5" w14:textId="77777777" w:rsidR="00EE079F" w:rsidRPr="00EE079F" w:rsidRDefault="00EE079F" w:rsidP="00EE079F">
            <w:pPr>
              <w:jc w:val="center"/>
              <w:rPr>
                <w:b w:val="0"/>
              </w:rPr>
            </w:pPr>
            <w:r w:rsidRPr="00EE079F">
              <w:rPr>
                <w:b w:val="0"/>
              </w:rPr>
              <w:t>#</w:t>
            </w:r>
          </w:p>
        </w:tc>
        <w:tc>
          <w:tcPr>
            <w:tcW w:w="1769" w:type="dxa"/>
          </w:tcPr>
          <w:p w14:paraId="6DA095EA" w14:textId="77777777" w:rsidR="00EE079F" w:rsidRPr="00EE079F" w:rsidRDefault="00EE079F" w:rsidP="00EE07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079F">
              <w:rPr>
                <w:b w:val="0"/>
              </w:rPr>
              <w:t>NAME</w:t>
            </w:r>
          </w:p>
        </w:tc>
        <w:tc>
          <w:tcPr>
            <w:tcW w:w="2179" w:type="dxa"/>
          </w:tcPr>
          <w:p w14:paraId="44A42EC4" w14:textId="77777777" w:rsidR="00EE079F" w:rsidRPr="00EE079F" w:rsidRDefault="00EE079F" w:rsidP="00EE07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079F">
              <w:rPr>
                <w:b w:val="0"/>
              </w:rPr>
              <w:t>SHARE_CODE</w:t>
            </w:r>
          </w:p>
        </w:tc>
        <w:tc>
          <w:tcPr>
            <w:tcW w:w="2358" w:type="dxa"/>
          </w:tcPr>
          <w:p w14:paraId="69A2E4DA" w14:textId="77777777" w:rsidR="00EE079F" w:rsidRPr="00EE079F" w:rsidRDefault="00EE079F" w:rsidP="00EE07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079F">
              <w:rPr>
                <w:b w:val="0"/>
              </w:rPr>
              <w:t>SHARE_STATUS</w:t>
            </w:r>
          </w:p>
        </w:tc>
        <w:tc>
          <w:tcPr>
            <w:tcW w:w="1228" w:type="dxa"/>
          </w:tcPr>
          <w:p w14:paraId="29325C42" w14:textId="77777777" w:rsidR="00EE079F" w:rsidRPr="00EE079F" w:rsidRDefault="00EE079F" w:rsidP="00EE07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079F">
              <w:rPr>
                <w:b w:val="0"/>
              </w:rPr>
              <w:t>BALANCE</w:t>
            </w:r>
          </w:p>
        </w:tc>
      </w:tr>
      <w:tr w:rsidR="00EE079F" w14:paraId="58F99E1D" w14:textId="77777777" w:rsidTr="00EE0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7AA2E33C" w14:textId="6FA13B73" w:rsidR="00EE079F" w:rsidRDefault="00EE079F" w:rsidP="00EE079F">
            <w:r>
              <w:t/>
            </w:r>
            <w:r>
              <w:t>1</w:t>
            </w:r>
            <w:r>
              <w:t/>
            </w:r>
            <w:r>
              <w:t>2</w:t>
            </w:r>
            <w:r>
              <w:t/>
            </w:r>
            <w:r>
              <w:t>3</w:t>
            </w:r>
            <w:r>
              <w:t/>
            </w:r>
            <w:r>
              <w:t>4</w:t>
            </w:r>
            <w:r>
              <w:t/>
            </w:r>
            <w:r>
              <w:t>5</w:t>
            </w:r>
            <w:r>
              <w:t/>
            </w:r>
            <w:r>
              <w:t>6</w:t>
            </w:r>
            <w:r>
              <w:t/>
            </w:r>
            <w:r>
              <w:t>7</w:t>
            </w:r>
            <w:r>
              <w:t/>
            </w:r>
            <w:r>
              <w:t>8</w:t>
            </w:r>
            <w:r>
              <w:t/>
            </w:r>
            <w:r>
              <w:t>9</w:t>
            </w:r>
            <w:r>
              <w:t/>
            </w:r>
            <w:r>
              <w:t>10</w:t>
            </w:r>
          </w:p>
        </w:tc>
        <w:tc>
          <w:tcPr>
            <w:tcW w:w="1769" w:type="dxa"/>
          </w:tcPr>
          <w:p w14:paraId="55F4797E" w14:textId="7CE4C688" w:rsidR="00EE079F" w:rsidRDefault="00EE079F" w:rsidP="00EE0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9" w:type="dxa"/>
          </w:tcPr>
          <w:p w14:paraId="1EE5CAFD" w14:textId="4F369AFD" w:rsidR="00EE079F" w:rsidRDefault="00EE079F" w:rsidP="00F0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70A91B2F" w14:textId="49A80E3A" w:rsidR="00EE079F" w:rsidRDefault="00EE079F" w:rsidP="00F01E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8" w:type="dxa"/>
          </w:tcPr>
          <w:p w14:paraId="2284BAA9" w14:textId="59AFD5C0" w:rsidR="00EE079F" w:rsidRDefault="00EE079F" w:rsidP="00F0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79F" w14:paraId="58F99E1D" w14:textId="77777777" w:rsidTr="00EE0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7AA2E33C" w14:textId="6FA13B73" w:rsidR="00EE079F" w:rsidRDefault="00EE079F" w:rsidP="00EE079F">
            <w:r>
              <w:t/>
            </w:r>
            <w:r>
              <w:t>1</w:t>
            </w:r>
          </w:p>
        </w:tc>
        <w:tc>
          <w:tcPr>
            <w:tcW w:w="1769" w:type="dxa"/>
          </w:tcPr>
          <w:p w14:paraId="55F4797E" w14:textId="7CE4C688" w:rsidR="00EE079F" w:rsidRDefault="00EE079F" w:rsidP="00EE0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9" w:type="dxa"/>
          </w:tcPr>
          <w:p w14:paraId="1EE5CAFD" w14:textId="4F369AFD" w:rsidR="00EE079F" w:rsidRDefault="00EE079F" w:rsidP="00F0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70A91B2F" w14:textId="49A80E3A" w:rsidR="00EE079F" w:rsidRDefault="00EE079F" w:rsidP="00F01E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8" w:type="dxa"/>
          </w:tcPr>
          <w:p w14:paraId="2284BAA9" w14:textId="59AFD5C0" w:rsidR="00EE079F" w:rsidRDefault="00EE079F" w:rsidP="00F0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79F" w14:paraId="58F99E1D" w14:textId="77777777" w:rsidTr="00EE0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7AA2E33C" w14:textId="6FA13B73" w:rsidR="00EE079F" w:rsidRDefault="00EE079F" w:rsidP="00EE079F">
            <w:r>
              <w:t/>
            </w:r>
            <w:r>
              <w:t>1</w:t>
            </w:r>
            <w:r>
              <w:t/>
            </w:r>
            <w:r>
              <w:t>2</w:t>
            </w:r>
          </w:p>
        </w:tc>
        <w:tc>
          <w:tcPr>
            <w:tcW w:w="1769" w:type="dxa"/>
          </w:tcPr>
          <w:p w14:paraId="55F4797E" w14:textId="7CE4C688" w:rsidR="00EE079F" w:rsidRDefault="00EE079F" w:rsidP="00EE0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9" w:type="dxa"/>
          </w:tcPr>
          <w:p w14:paraId="1EE5CAFD" w14:textId="4F369AFD" w:rsidR="00EE079F" w:rsidRDefault="00EE079F" w:rsidP="00F0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70A91B2F" w14:textId="49A80E3A" w:rsidR="00EE079F" w:rsidRDefault="00EE079F" w:rsidP="00F01E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8" w:type="dxa"/>
          </w:tcPr>
          <w:p w14:paraId="2284BAA9" w14:textId="59AFD5C0" w:rsidR="00EE079F" w:rsidRDefault="00EE079F" w:rsidP="00F0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79F" w14:paraId="58F99E1D" w14:textId="77777777" w:rsidTr="00EE0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7AA2E33C" w14:textId="6FA13B73" w:rsidR="00EE079F" w:rsidRDefault="00EE079F" w:rsidP="00EE079F">
            <w:r>
              <w:t/>
            </w:r>
            <w:r>
              <w:t>1</w:t>
            </w:r>
            <w:r>
              <w:t/>
            </w:r>
            <w:r>
              <w:t>2</w:t>
            </w:r>
            <w:r>
              <w:t/>
            </w:r>
            <w:r>
              <w:t>3</w:t>
            </w:r>
          </w:p>
        </w:tc>
        <w:tc>
          <w:tcPr>
            <w:tcW w:w="1769" w:type="dxa"/>
          </w:tcPr>
          <w:p w14:paraId="55F4797E" w14:textId="7CE4C688" w:rsidR="00EE079F" w:rsidRDefault="00EE079F" w:rsidP="00EE0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9" w:type="dxa"/>
          </w:tcPr>
          <w:p w14:paraId="1EE5CAFD" w14:textId="4F369AFD" w:rsidR="00EE079F" w:rsidRDefault="00EE079F" w:rsidP="00F0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70A91B2F" w14:textId="49A80E3A" w:rsidR="00EE079F" w:rsidRDefault="00EE079F" w:rsidP="00F01E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8" w:type="dxa"/>
          </w:tcPr>
          <w:p w14:paraId="2284BAA9" w14:textId="59AFD5C0" w:rsidR="00EE079F" w:rsidRDefault="00EE079F" w:rsidP="00F0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79F" w14:paraId="58F99E1D" w14:textId="77777777" w:rsidTr="00EE0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7AA2E33C" w14:textId="6FA13B73" w:rsidR="00EE079F" w:rsidRDefault="00EE079F" w:rsidP="00EE079F">
            <w:r>
              <w:t/>
            </w:r>
            <w:r>
              <w:t>1</w:t>
            </w:r>
            <w:r>
              <w:t/>
            </w:r>
            <w:r>
              <w:t>2</w:t>
            </w:r>
            <w:r>
              <w:t/>
            </w:r>
            <w:r>
              <w:t>3</w:t>
            </w:r>
            <w:r>
              <w:t/>
            </w:r>
            <w:r>
              <w:t>4</w:t>
            </w:r>
          </w:p>
        </w:tc>
        <w:tc>
          <w:tcPr>
            <w:tcW w:w="1769" w:type="dxa"/>
          </w:tcPr>
          <w:p w14:paraId="55F4797E" w14:textId="7CE4C688" w:rsidR="00EE079F" w:rsidRDefault="00EE079F" w:rsidP="00EE0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9" w:type="dxa"/>
          </w:tcPr>
          <w:p w14:paraId="1EE5CAFD" w14:textId="4F369AFD" w:rsidR="00EE079F" w:rsidRDefault="00EE079F" w:rsidP="00F0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70A91B2F" w14:textId="49A80E3A" w:rsidR="00EE079F" w:rsidRDefault="00EE079F" w:rsidP="00F01E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8" w:type="dxa"/>
          </w:tcPr>
          <w:p w14:paraId="2284BAA9" w14:textId="59AFD5C0" w:rsidR="00EE079F" w:rsidRDefault="00EE079F" w:rsidP="00F0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79F" w14:paraId="58F99E1D" w14:textId="77777777" w:rsidTr="00EE0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7AA2E33C" w14:textId="6FA13B73" w:rsidR="00EE079F" w:rsidRDefault="00EE079F" w:rsidP="00EE079F">
            <w:r>
              <w:t/>
            </w:r>
            <w:r>
              <w:t>1</w:t>
            </w:r>
            <w:r>
              <w:t/>
            </w:r>
            <w:r>
              <w:t>2</w:t>
            </w:r>
            <w:r>
              <w:t/>
            </w:r>
            <w:r>
              <w:t>3</w:t>
            </w:r>
            <w:r>
              <w:t/>
            </w:r>
            <w:r>
              <w:t>4</w:t>
            </w:r>
            <w:r>
              <w:t/>
            </w:r>
            <w:r>
              <w:t>5</w:t>
            </w:r>
          </w:p>
        </w:tc>
        <w:tc>
          <w:tcPr>
            <w:tcW w:w="1769" w:type="dxa"/>
          </w:tcPr>
          <w:p w14:paraId="55F4797E" w14:textId="7CE4C688" w:rsidR="00EE079F" w:rsidRDefault="00EE079F" w:rsidP="00EE0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9" w:type="dxa"/>
          </w:tcPr>
          <w:p w14:paraId="1EE5CAFD" w14:textId="4F369AFD" w:rsidR="00EE079F" w:rsidRDefault="00EE079F" w:rsidP="00F0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70A91B2F" w14:textId="49A80E3A" w:rsidR="00EE079F" w:rsidRDefault="00EE079F" w:rsidP="00F01E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8" w:type="dxa"/>
          </w:tcPr>
          <w:p w14:paraId="2284BAA9" w14:textId="59AFD5C0" w:rsidR="00EE079F" w:rsidRDefault="00EE079F" w:rsidP="00F0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79F" w14:paraId="58F99E1D" w14:textId="77777777" w:rsidTr="00EE0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7AA2E33C" w14:textId="6FA13B73" w:rsidR="00EE079F" w:rsidRDefault="00EE079F" w:rsidP="00EE079F">
            <w:r>
              <w:t/>
            </w:r>
            <w:r>
              <w:t>1</w:t>
            </w:r>
            <w:r>
              <w:t/>
            </w:r>
            <w:r>
              <w:t>2</w:t>
            </w:r>
            <w:r>
              <w:t/>
            </w:r>
            <w:r>
              <w:t>3</w:t>
            </w:r>
            <w:r>
              <w:t/>
            </w:r>
            <w:r>
              <w:t>4</w:t>
            </w:r>
            <w:r>
              <w:t/>
            </w:r>
            <w:r>
              <w:t>5</w:t>
            </w:r>
            <w:r>
              <w:t/>
            </w:r>
            <w:r>
              <w:t>6</w:t>
            </w:r>
          </w:p>
        </w:tc>
        <w:tc>
          <w:tcPr>
            <w:tcW w:w="1769" w:type="dxa"/>
          </w:tcPr>
          <w:p w14:paraId="55F4797E" w14:textId="7CE4C688" w:rsidR="00EE079F" w:rsidRDefault="00EE079F" w:rsidP="00EE0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9" w:type="dxa"/>
          </w:tcPr>
          <w:p w14:paraId="1EE5CAFD" w14:textId="4F369AFD" w:rsidR="00EE079F" w:rsidRDefault="00EE079F" w:rsidP="00F0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70A91B2F" w14:textId="49A80E3A" w:rsidR="00EE079F" w:rsidRDefault="00EE079F" w:rsidP="00F01E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8" w:type="dxa"/>
          </w:tcPr>
          <w:p w14:paraId="2284BAA9" w14:textId="59AFD5C0" w:rsidR="00EE079F" w:rsidRDefault="00EE079F" w:rsidP="00F0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79F" w14:paraId="58F99E1D" w14:textId="77777777" w:rsidTr="00EE0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7AA2E33C" w14:textId="6FA13B73" w:rsidR="00EE079F" w:rsidRDefault="00EE079F" w:rsidP="00EE079F">
            <w:r>
              <w:t/>
            </w:r>
            <w:r>
              <w:t>1</w:t>
            </w:r>
            <w:r>
              <w:t/>
            </w:r>
            <w:r>
              <w:t>2</w:t>
            </w:r>
            <w:r>
              <w:t/>
            </w:r>
            <w:r>
              <w:t>3</w:t>
            </w:r>
            <w:r>
              <w:t/>
            </w:r>
            <w:r>
              <w:t>4</w:t>
            </w:r>
            <w:r>
              <w:t/>
            </w:r>
            <w:r>
              <w:t>5</w:t>
            </w:r>
            <w:r>
              <w:t/>
            </w:r>
            <w:r>
              <w:t>6</w:t>
            </w:r>
            <w:r>
              <w:t/>
            </w:r>
            <w:r>
              <w:t>7</w:t>
            </w:r>
          </w:p>
        </w:tc>
        <w:tc>
          <w:tcPr>
            <w:tcW w:w="1769" w:type="dxa"/>
          </w:tcPr>
          <w:p w14:paraId="55F4797E" w14:textId="7CE4C688" w:rsidR="00EE079F" w:rsidRDefault="00EE079F" w:rsidP="00EE0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9" w:type="dxa"/>
          </w:tcPr>
          <w:p w14:paraId="1EE5CAFD" w14:textId="4F369AFD" w:rsidR="00EE079F" w:rsidRDefault="00EE079F" w:rsidP="00F0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70A91B2F" w14:textId="49A80E3A" w:rsidR="00EE079F" w:rsidRDefault="00EE079F" w:rsidP="00F01E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8" w:type="dxa"/>
          </w:tcPr>
          <w:p w14:paraId="2284BAA9" w14:textId="59AFD5C0" w:rsidR="00EE079F" w:rsidRDefault="00EE079F" w:rsidP="00F0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79F" w14:paraId="58F99E1D" w14:textId="77777777" w:rsidTr="00EE0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7AA2E33C" w14:textId="6FA13B73" w:rsidR="00EE079F" w:rsidRDefault="00EE079F" w:rsidP="00EE079F">
            <w:r>
              <w:t/>
            </w:r>
            <w:r>
              <w:t>1</w:t>
            </w:r>
            <w:r>
              <w:t/>
            </w:r>
            <w:r>
              <w:t>2</w:t>
            </w:r>
            <w:r>
              <w:t/>
            </w:r>
            <w:r>
              <w:t>3</w:t>
            </w:r>
            <w:r>
              <w:t/>
            </w:r>
            <w:r>
              <w:t>4</w:t>
            </w:r>
            <w:r>
              <w:t/>
            </w:r>
            <w:r>
              <w:t>5</w:t>
            </w:r>
            <w:r>
              <w:t/>
            </w:r>
            <w:r>
              <w:t>6</w:t>
            </w:r>
            <w:r>
              <w:t/>
            </w:r>
            <w:r>
              <w:t>7</w:t>
            </w:r>
            <w:r>
              <w:t/>
            </w:r>
            <w:r>
              <w:t>8</w:t>
            </w:r>
          </w:p>
        </w:tc>
        <w:tc>
          <w:tcPr>
            <w:tcW w:w="1769" w:type="dxa"/>
          </w:tcPr>
          <w:p w14:paraId="55F4797E" w14:textId="7CE4C688" w:rsidR="00EE079F" w:rsidRDefault="00EE079F" w:rsidP="00EE0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9" w:type="dxa"/>
          </w:tcPr>
          <w:p w14:paraId="1EE5CAFD" w14:textId="4F369AFD" w:rsidR="00EE079F" w:rsidRDefault="00EE079F" w:rsidP="00F0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70A91B2F" w14:textId="49A80E3A" w:rsidR="00EE079F" w:rsidRDefault="00EE079F" w:rsidP="00F01E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8" w:type="dxa"/>
          </w:tcPr>
          <w:p w14:paraId="2284BAA9" w14:textId="59AFD5C0" w:rsidR="00EE079F" w:rsidRDefault="00EE079F" w:rsidP="00F0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79F" w14:paraId="58F99E1D" w14:textId="77777777" w:rsidTr="00EE0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7AA2E33C" w14:textId="6FA13B73" w:rsidR="00EE079F" w:rsidRDefault="00EE079F" w:rsidP="00EE079F">
            <w:r>
              <w:t/>
            </w:r>
            <w:r>
              <w:t>1</w:t>
            </w:r>
            <w:r>
              <w:t/>
            </w:r>
            <w:r>
              <w:t>2</w:t>
            </w:r>
            <w:r>
              <w:t/>
            </w:r>
            <w:r>
              <w:t>3</w:t>
            </w:r>
            <w:r>
              <w:t/>
            </w:r>
            <w:r>
              <w:t>4</w:t>
            </w:r>
            <w:r>
              <w:t/>
            </w:r>
            <w:r>
              <w:t>5</w:t>
            </w:r>
            <w:r>
              <w:t/>
            </w:r>
            <w:r>
              <w:t>6</w:t>
            </w:r>
            <w:r>
              <w:t/>
            </w:r>
            <w:r>
              <w:t>7</w:t>
            </w:r>
            <w:r>
              <w:t/>
            </w:r>
            <w:r>
              <w:t>8</w:t>
            </w:r>
            <w:r>
              <w:t/>
            </w:r>
            <w:r>
              <w:t>9</w:t>
            </w:r>
          </w:p>
        </w:tc>
        <w:tc>
          <w:tcPr>
            <w:tcW w:w="1769" w:type="dxa"/>
          </w:tcPr>
          <w:p w14:paraId="55F4797E" w14:textId="7CE4C688" w:rsidR="00EE079F" w:rsidRDefault="00EE079F" w:rsidP="00EE0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9" w:type="dxa"/>
          </w:tcPr>
          <w:p w14:paraId="1EE5CAFD" w14:textId="4F369AFD" w:rsidR="00EE079F" w:rsidRDefault="00EE079F" w:rsidP="00F0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70A91B2F" w14:textId="49A80E3A" w:rsidR="00EE079F" w:rsidRDefault="00EE079F" w:rsidP="00F01E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8" w:type="dxa"/>
          </w:tcPr>
          <w:p w14:paraId="2284BAA9" w14:textId="59AFD5C0" w:rsidR="00EE079F" w:rsidRDefault="00EE079F" w:rsidP="00F0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79F" w14:paraId="58F99E1D" w14:textId="77777777" w:rsidTr="00EE0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7AA2E33C" w14:textId="6FA13B73" w:rsidR="00EE079F" w:rsidRDefault="00EE079F" w:rsidP="00EE079F">
            <w:r>
              <w:t/>
            </w:r>
            <w:r>
              <w:t>1</w:t>
            </w:r>
            <w:r>
              <w:t/>
            </w:r>
            <w:r>
              <w:t>2</w:t>
            </w:r>
            <w:r>
              <w:t/>
            </w:r>
            <w:r>
              <w:t>3</w:t>
            </w:r>
            <w:r>
              <w:t/>
            </w:r>
            <w:r>
              <w:t>4</w:t>
            </w:r>
            <w:r>
              <w:t/>
            </w:r>
            <w:r>
              <w:t>5</w:t>
            </w:r>
            <w:r>
              <w:t/>
            </w:r>
            <w:r>
              <w:t>6</w:t>
            </w:r>
            <w:r>
              <w:t/>
            </w:r>
            <w:r>
              <w:t>7</w:t>
            </w:r>
            <w:r>
              <w:t/>
            </w:r>
            <w:r>
              <w:t>8</w:t>
            </w:r>
            <w:r>
              <w:t/>
            </w:r>
            <w:r>
              <w:t>9</w:t>
            </w:r>
            <w:r>
              <w:t/>
            </w:r>
            <w:r>
              <w:t>10</w:t>
            </w:r>
          </w:p>
        </w:tc>
        <w:tc>
          <w:tcPr>
            <w:tcW w:w="1769" w:type="dxa"/>
          </w:tcPr>
          <w:p w14:paraId="55F4797E" w14:textId="7CE4C688" w:rsidR="00EE079F" w:rsidRDefault="00EE079F" w:rsidP="00EE0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9" w:type="dxa"/>
          </w:tcPr>
          <w:p w14:paraId="1EE5CAFD" w14:textId="4F369AFD" w:rsidR="00EE079F" w:rsidRDefault="00EE079F" w:rsidP="00F0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70A91B2F" w14:textId="49A80E3A" w:rsidR="00EE079F" w:rsidRDefault="00EE079F" w:rsidP="00F01E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8" w:type="dxa"/>
          </w:tcPr>
          <w:p w14:paraId="2284BAA9" w14:textId="59AFD5C0" w:rsidR="00EE079F" w:rsidRDefault="00EE079F" w:rsidP="00F0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33ABA1" w14:textId="1049289B" w:rsidR="00EE079F" w:rsidRDefault="00EE079F"/>
    <w:tbl>
      <w:tblPr>
        <w:tblStyle w:val="GridTable5Dark-Accent5"/>
        <w:tblW w:w="9715" w:type="dxa"/>
        <w:tblLook w:val="04A0" w:firstRow="1" w:lastRow="0" w:firstColumn="1" w:lastColumn="0" w:noHBand="0" w:noVBand="1"/>
      </w:tblPr>
      <w:tblGrid>
        <w:gridCol w:w="805"/>
        <w:gridCol w:w="3690"/>
        <w:gridCol w:w="2160"/>
        <w:gridCol w:w="1620"/>
        <w:gridCol w:w="1440"/>
      </w:tblGrid>
      <w:tr w:rsidR="00EE5CB4" w14:paraId="76D058D9" w14:textId="77777777" w:rsidTr="00A01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44FDF21" w14:textId="77777777" w:rsidR="00EE5CB4" w:rsidRPr="00EE079F" w:rsidRDefault="00EE5CB4" w:rsidP="0010300E">
            <w:pPr>
              <w:jc w:val="center"/>
              <w:rPr>
                <w:b w:val="0"/>
              </w:rPr>
            </w:pPr>
            <w:r w:rsidRPr="00EE079F">
              <w:rPr>
                <w:b w:val="0"/>
              </w:rPr>
              <w:t>#</w:t>
            </w:r>
          </w:p>
        </w:tc>
        <w:tc>
          <w:tcPr>
            <w:tcW w:w="3690" w:type="dxa"/>
          </w:tcPr>
          <w:p w14:paraId="772FB9C5" w14:textId="77777777" w:rsidR="00EE5CB4" w:rsidRPr="00EE079F" w:rsidRDefault="00EE5CB4" w:rsidP="00103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079F">
              <w:rPr>
                <w:b w:val="0"/>
              </w:rPr>
              <w:t>NAME</w:t>
            </w:r>
          </w:p>
        </w:tc>
        <w:tc>
          <w:tcPr>
            <w:tcW w:w="2160" w:type="dxa"/>
          </w:tcPr>
          <w:p w14:paraId="7CF6B106" w14:textId="77777777" w:rsidR="00EE5CB4" w:rsidRPr="00EE079F" w:rsidRDefault="00EE5CB4" w:rsidP="00103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079F">
              <w:rPr>
                <w:b w:val="0"/>
              </w:rPr>
              <w:t>SHARE_CODE</w:t>
            </w:r>
          </w:p>
        </w:tc>
        <w:tc>
          <w:tcPr>
            <w:tcW w:w="1620" w:type="dxa"/>
          </w:tcPr>
          <w:p w14:paraId="1EF23A21" w14:textId="77777777" w:rsidR="00EE5CB4" w:rsidRPr="00EE079F" w:rsidRDefault="00EE5CB4" w:rsidP="00103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079F">
              <w:rPr>
                <w:b w:val="0"/>
              </w:rPr>
              <w:t>SHARE_STATUS</w:t>
            </w:r>
          </w:p>
        </w:tc>
        <w:tc>
          <w:tcPr>
            <w:tcW w:w="1440" w:type="dxa"/>
          </w:tcPr>
          <w:p w14:paraId="4DACBCB5" w14:textId="77777777" w:rsidR="00EE5CB4" w:rsidRPr="00EE079F" w:rsidRDefault="00EE5CB4" w:rsidP="00103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079F">
              <w:rPr>
                <w:b w:val="0"/>
              </w:rPr>
              <w:t>BALANCE</w:t>
            </w:r>
          </w:p>
        </w:tc>
      </w:tr>
      <w:tr w:rsidR="00EE5CB4" w14:paraId="39AFE6F0" w14:textId="77777777" w:rsidTr="00A01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1ED68A8" w14:textId="614AE988" w:rsidR="00EE5CB4" w:rsidRDefault="00EE5CB4" w:rsidP="0010300E">
            <w:r>
              <w:t/>
            </w:r>
            <w:r>
              <w:t>1</w:t>
            </w:r>
            <w:r>
              <w:t/>
            </w:r>
            <w:r>
              <w:t>2</w:t>
            </w:r>
            <w:r>
              <w:t/>
            </w:r>
            <w:r>
              <w:t>3</w:t>
            </w:r>
            <w:r>
              <w:t/>
            </w:r>
            <w:r>
              <w:t>4</w:t>
            </w:r>
            <w:r>
              <w:t/>
            </w:r>
            <w:r>
              <w:t>5</w:t>
            </w:r>
            <w:r>
              <w:t/>
            </w:r>
            <w:r>
              <w:t>6</w:t>
            </w:r>
            <w:r>
              <w:t/>
            </w:r>
            <w:r>
              <w:t>7</w:t>
            </w:r>
            <w:r>
              <w:t/>
            </w:r>
            <w:r>
              <w:t>8</w:t>
            </w:r>
            <w:r>
              <w:t/>
            </w:r>
            <w:r>
              <w:t>9</w:t>
            </w:r>
            <w:r>
              <w:t/>
            </w:r>
            <w:r>
              <w:t>10</w:t>
            </w:r>
          </w:p>
        </w:tc>
        <w:tc>
          <w:tcPr>
            <w:tcW w:w="3690" w:type="dxa"/>
          </w:tcPr>
          <w:p w14:paraId="7BD4B731" w14:textId="096ACD19" w:rsidR="00EE5CB4" w:rsidRDefault="00EE5CB4" w:rsidP="00103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A84BB8D" w14:textId="5D7916C1" w:rsidR="00EE5CB4" w:rsidRDefault="00EE5CB4" w:rsidP="0010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11BE7AA" w14:textId="24AEB597" w:rsidR="00EE5CB4" w:rsidRDefault="00EE5CB4" w:rsidP="001030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6933D9F" w14:textId="1772A849" w:rsidR="00EE5CB4" w:rsidRDefault="00EE5CB4" w:rsidP="0010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5CB4" w14:paraId="39AFE6F0" w14:textId="77777777" w:rsidTr="00A01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1ED68A8" w14:textId="614AE988" w:rsidR="00EE5CB4" w:rsidRDefault="00EE5CB4" w:rsidP="0010300E">
            <w:r>
              <w:t/>
            </w:r>
            <w:r>
              <w:t>1</w:t>
            </w:r>
          </w:p>
        </w:tc>
        <w:tc>
          <w:tcPr>
            <w:tcW w:w="3690" w:type="dxa"/>
          </w:tcPr>
          <w:p w14:paraId="7BD4B731" w14:textId="096ACD19" w:rsidR="00EE5CB4" w:rsidRDefault="00EE5CB4" w:rsidP="00103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A84BB8D" w14:textId="5D7916C1" w:rsidR="00EE5CB4" w:rsidRDefault="00EE5CB4" w:rsidP="0010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11BE7AA" w14:textId="24AEB597" w:rsidR="00EE5CB4" w:rsidRDefault="00EE5CB4" w:rsidP="001030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6933D9F" w14:textId="1772A849" w:rsidR="00EE5CB4" w:rsidRDefault="00EE5CB4" w:rsidP="0010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5CB4" w14:paraId="39AFE6F0" w14:textId="77777777" w:rsidTr="00A01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1ED68A8" w14:textId="614AE988" w:rsidR="00EE5CB4" w:rsidRDefault="00EE5CB4" w:rsidP="0010300E">
            <w:r>
              <w:t/>
            </w:r>
            <w:r>
              <w:t>1</w:t>
            </w:r>
            <w:r>
              <w:t/>
            </w:r>
            <w:r>
              <w:t>2</w:t>
            </w:r>
          </w:p>
        </w:tc>
        <w:tc>
          <w:tcPr>
            <w:tcW w:w="3690" w:type="dxa"/>
          </w:tcPr>
          <w:p w14:paraId="7BD4B731" w14:textId="096ACD19" w:rsidR="00EE5CB4" w:rsidRDefault="00EE5CB4" w:rsidP="00103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A84BB8D" w14:textId="5D7916C1" w:rsidR="00EE5CB4" w:rsidRDefault="00EE5CB4" w:rsidP="0010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11BE7AA" w14:textId="24AEB597" w:rsidR="00EE5CB4" w:rsidRDefault="00EE5CB4" w:rsidP="001030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6933D9F" w14:textId="1772A849" w:rsidR="00EE5CB4" w:rsidRDefault="00EE5CB4" w:rsidP="0010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5CB4" w14:paraId="39AFE6F0" w14:textId="77777777" w:rsidTr="00A01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1ED68A8" w14:textId="614AE988" w:rsidR="00EE5CB4" w:rsidRDefault="00EE5CB4" w:rsidP="0010300E">
            <w:r>
              <w:t/>
            </w:r>
            <w:r>
              <w:t>1</w:t>
            </w:r>
            <w:r>
              <w:t/>
            </w:r>
            <w:r>
              <w:t>2</w:t>
            </w:r>
            <w:r>
              <w:t/>
            </w:r>
            <w:r>
              <w:t>3</w:t>
            </w:r>
          </w:p>
        </w:tc>
        <w:tc>
          <w:tcPr>
            <w:tcW w:w="3690" w:type="dxa"/>
          </w:tcPr>
          <w:p w14:paraId="7BD4B731" w14:textId="096ACD19" w:rsidR="00EE5CB4" w:rsidRDefault="00EE5CB4" w:rsidP="00103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A84BB8D" w14:textId="5D7916C1" w:rsidR="00EE5CB4" w:rsidRDefault="00EE5CB4" w:rsidP="0010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11BE7AA" w14:textId="24AEB597" w:rsidR="00EE5CB4" w:rsidRDefault="00EE5CB4" w:rsidP="001030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6933D9F" w14:textId="1772A849" w:rsidR="00EE5CB4" w:rsidRDefault="00EE5CB4" w:rsidP="0010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5CB4" w14:paraId="39AFE6F0" w14:textId="77777777" w:rsidTr="00A01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1ED68A8" w14:textId="614AE988" w:rsidR="00EE5CB4" w:rsidRDefault="00EE5CB4" w:rsidP="0010300E">
            <w:r>
              <w:t/>
            </w:r>
            <w:r>
              <w:t>1</w:t>
            </w:r>
            <w:r>
              <w:t/>
            </w:r>
            <w:r>
              <w:t>2</w:t>
            </w:r>
            <w:r>
              <w:t/>
            </w:r>
            <w:r>
              <w:t>3</w:t>
            </w:r>
            <w:r>
              <w:t/>
            </w:r>
            <w:r>
              <w:t>4</w:t>
            </w:r>
          </w:p>
        </w:tc>
        <w:tc>
          <w:tcPr>
            <w:tcW w:w="3690" w:type="dxa"/>
          </w:tcPr>
          <w:p w14:paraId="7BD4B731" w14:textId="096ACD19" w:rsidR="00EE5CB4" w:rsidRDefault="00EE5CB4" w:rsidP="00103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A84BB8D" w14:textId="5D7916C1" w:rsidR="00EE5CB4" w:rsidRDefault="00EE5CB4" w:rsidP="0010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11BE7AA" w14:textId="24AEB597" w:rsidR="00EE5CB4" w:rsidRDefault="00EE5CB4" w:rsidP="001030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6933D9F" w14:textId="1772A849" w:rsidR="00EE5CB4" w:rsidRDefault="00EE5CB4" w:rsidP="0010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5CB4" w14:paraId="39AFE6F0" w14:textId="77777777" w:rsidTr="00A01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1ED68A8" w14:textId="614AE988" w:rsidR="00EE5CB4" w:rsidRDefault="00EE5CB4" w:rsidP="0010300E">
            <w:r>
              <w:t/>
            </w:r>
            <w:r>
              <w:t>1</w:t>
            </w:r>
            <w:r>
              <w:t/>
            </w:r>
            <w:r>
              <w:t>2</w:t>
            </w:r>
            <w:r>
              <w:t/>
            </w:r>
            <w:r>
              <w:t>3</w:t>
            </w:r>
            <w:r>
              <w:t/>
            </w:r>
            <w:r>
              <w:t>4</w:t>
            </w:r>
            <w:r>
              <w:t/>
            </w:r>
            <w:r>
              <w:t>5</w:t>
            </w:r>
          </w:p>
        </w:tc>
        <w:tc>
          <w:tcPr>
            <w:tcW w:w="3690" w:type="dxa"/>
          </w:tcPr>
          <w:p w14:paraId="7BD4B731" w14:textId="096ACD19" w:rsidR="00EE5CB4" w:rsidRDefault="00EE5CB4" w:rsidP="00103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A84BB8D" w14:textId="5D7916C1" w:rsidR="00EE5CB4" w:rsidRDefault="00EE5CB4" w:rsidP="0010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11BE7AA" w14:textId="24AEB597" w:rsidR="00EE5CB4" w:rsidRDefault="00EE5CB4" w:rsidP="001030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6933D9F" w14:textId="1772A849" w:rsidR="00EE5CB4" w:rsidRDefault="00EE5CB4" w:rsidP="0010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5CB4" w14:paraId="39AFE6F0" w14:textId="77777777" w:rsidTr="00A01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1ED68A8" w14:textId="614AE988" w:rsidR="00EE5CB4" w:rsidRDefault="00EE5CB4" w:rsidP="0010300E">
            <w:r>
              <w:t/>
            </w:r>
            <w:r>
              <w:t>1</w:t>
            </w:r>
            <w:r>
              <w:t/>
            </w:r>
            <w:r>
              <w:t>2</w:t>
            </w:r>
            <w:r>
              <w:t/>
            </w:r>
            <w:r>
              <w:t>3</w:t>
            </w:r>
            <w:r>
              <w:t/>
            </w:r>
            <w:r>
              <w:t>4</w:t>
            </w:r>
            <w:r>
              <w:t/>
            </w:r>
            <w:r>
              <w:t>5</w:t>
            </w:r>
            <w:r>
              <w:t/>
            </w:r>
            <w:r>
              <w:t>6</w:t>
            </w:r>
          </w:p>
        </w:tc>
        <w:tc>
          <w:tcPr>
            <w:tcW w:w="3690" w:type="dxa"/>
          </w:tcPr>
          <w:p w14:paraId="7BD4B731" w14:textId="096ACD19" w:rsidR="00EE5CB4" w:rsidRDefault="00EE5CB4" w:rsidP="00103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A84BB8D" w14:textId="5D7916C1" w:rsidR="00EE5CB4" w:rsidRDefault="00EE5CB4" w:rsidP="0010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11BE7AA" w14:textId="24AEB597" w:rsidR="00EE5CB4" w:rsidRDefault="00EE5CB4" w:rsidP="001030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6933D9F" w14:textId="1772A849" w:rsidR="00EE5CB4" w:rsidRDefault="00EE5CB4" w:rsidP="0010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5CB4" w14:paraId="39AFE6F0" w14:textId="77777777" w:rsidTr="00A01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1ED68A8" w14:textId="614AE988" w:rsidR="00EE5CB4" w:rsidRDefault="00EE5CB4" w:rsidP="0010300E">
            <w:r>
              <w:t/>
            </w:r>
            <w:r>
              <w:t>1</w:t>
            </w:r>
            <w:r>
              <w:t/>
            </w:r>
            <w:r>
              <w:t>2</w:t>
            </w:r>
            <w:r>
              <w:t/>
            </w:r>
            <w:r>
              <w:t>3</w:t>
            </w:r>
            <w:r>
              <w:t/>
            </w:r>
            <w:r>
              <w:t>4</w:t>
            </w:r>
            <w:r>
              <w:t/>
            </w:r>
            <w:r>
              <w:t>5</w:t>
            </w:r>
            <w:r>
              <w:t/>
            </w:r>
            <w:r>
              <w:t>6</w:t>
            </w:r>
            <w:r>
              <w:t/>
            </w:r>
            <w:r>
              <w:t>7</w:t>
            </w:r>
          </w:p>
        </w:tc>
        <w:tc>
          <w:tcPr>
            <w:tcW w:w="3690" w:type="dxa"/>
          </w:tcPr>
          <w:p w14:paraId="7BD4B731" w14:textId="096ACD19" w:rsidR="00EE5CB4" w:rsidRDefault="00EE5CB4" w:rsidP="00103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A84BB8D" w14:textId="5D7916C1" w:rsidR="00EE5CB4" w:rsidRDefault="00EE5CB4" w:rsidP="0010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11BE7AA" w14:textId="24AEB597" w:rsidR="00EE5CB4" w:rsidRDefault="00EE5CB4" w:rsidP="001030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6933D9F" w14:textId="1772A849" w:rsidR="00EE5CB4" w:rsidRDefault="00EE5CB4" w:rsidP="0010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5CB4" w14:paraId="39AFE6F0" w14:textId="77777777" w:rsidTr="00A01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1ED68A8" w14:textId="614AE988" w:rsidR="00EE5CB4" w:rsidRDefault="00EE5CB4" w:rsidP="0010300E">
            <w:r>
              <w:t/>
            </w:r>
            <w:r>
              <w:t>1</w:t>
            </w:r>
            <w:r>
              <w:t/>
            </w:r>
            <w:r>
              <w:t>2</w:t>
            </w:r>
            <w:r>
              <w:t/>
            </w:r>
            <w:r>
              <w:t>3</w:t>
            </w:r>
            <w:r>
              <w:t/>
            </w:r>
            <w:r>
              <w:t>4</w:t>
            </w:r>
            <w:r>
              <w:t/>
            </w:r>
            <w:r>
              <w:t>5</w:t>
            </w:r>
            <w:r>
              <w:t/>
            </w:r>
            <w:r>
              <w:t>6</w:t>
            </w:r>
            <w:r>
              <w:t/>
            </w:r>
            <w:r>
              <w:t>7</w:t>
            </w:r>
            <w:r>
              <w:t/>
            </w:r>
            <w:r>
              <w:t>8</w:t>
            </w:r>
          </w:p>
        </w:tc>
        <w:tc>
          <w:tcPr>
            <w:tcW w:w="3690" w:type="dxa"/>
          </w:tcPr>
          <w:p w14:paraId="7BD4B731" w14:textId="096ACD19" w:rsidR="00EE5CB4" w:rsidRDefault="00EE5CB4" w:rsidP="00103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A84BB8D" w14:textId="5D7916C1" w:rsidR="00EE5CB4" w:rsidRDefault="00EE5CB4" w:rsidP="0010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11BE7AA" w14:textId="24AEB597" w:rsidR="00EE5CB4" w:rsidRDefault="00EE5CB4" w:rsidP="001030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6933D9F" w14:textId="1772A849" w:rsidR="00EE5CB4" w:rsidRDefault="00EE5CB4" w:rsidP="0010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5CB4" w14:paraId="39AFE6F0" w14:textId="77777777" w:rsidTr="00A01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1ED68A8" w14:textId="614AE988" w:rsidR="00EE5CB4" w:rsidRDefault="00EE5CB4" w:rsidP="0010300E">
            <w:r>
              <w:t/>
            </w:r>
            <w:r>
              <w:t>1</w:t>
            </w:r>
            <w:r>
              <w:t/>
            </w:r>
            <w:r>
              <w:t>2</w:t>
            </w:r>
            <w:r>
              <w:t/>
            </w:r>
            <w:r>
              <w:t>3</w:t>
            </w:r>
            <w:r>
              <w:t/>
            </w:r>
            <w:r>
              <w:t>4</w:t>
            </w:r>
            <w:r>
              <w:t/>
            </w:r>
            <w:r>
              <w:t>5</w:t>
            </w:r>
            <w:r>
              <w:t/>
            </w:r>
            <w:r>
              <w:t>6</w:t>
            </w:r>
            <w:r>
              <w:t/>
            </w:r>
            <w:r>
              <w:t>7</w:t>
            </w:r>
            <w:r>
              <w:t/>
            </w:r>
            <w:r>
              <w:t>8</w:t>
            </w:r>
            <w:r>
              <w:t/>
            </w:r>
            <w:r>
              <w:t>9</w:t>
            </w:r>
          </w:p>
        </w:tc>
        <w:tc>
          <w:tcPr>
            <w:tcW w:w="3690" w:type="dxa"/>
          </w:tcPr>
          <w:p w14:paraId="7BD4B731" w14:textId="096ACD19" w:rsidR="00EE5CB4" w:rsidRDefault="00EE5CB4" w:rsidP="00103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A84BB8D" w14:textId="5D7916C1" w:rsidR="00EE5CB4" w:rsidRDefault="00EE5CB4" w:rsidP="0010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11BE7AA" w14:textId="24AEB597" w:rsidR="00EE5CB4" w:rsidRDefault="00EE5CB4" w:rsidP="001030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6933D9F" w14:textId="1772A849" w:rsidR="00EE5CB4" w:rsidRDefault="00EE5CB4" w:rsidP="0010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5CB4" w14:paraId="39AFE6F0" w14:textId="77777777" w:rsidTr="00A01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1ED68A8" w14:textId="614AE988" w:rsidR="00EE5CB4" w:rsidRDefault="00EE5CB4" w:rsidP="0010300E">
            <w:r>
              <w:t/>
            </w:r>
            <w:r>
              <w:t>1</w:t>
            </w:r>
            <w:r>
              <w:t/>
            </w:r>
            <w:r>
              <w:t>2</w:t>
            </w:r>
            <w:r>
              <w:t/>
            </w:r>
            <w:r>
              <w:t>3</w:t>
            </w:r>
            <w:r>
              <w:t/>
            </w:r>
            <w:r>
              <w:t>4</w:t>
            </w:r>
            <w:r>
              <w:t/>
            </w:r>
            <w:r>
              <w:t>5</w:t>
            </w:r>
            <w:r>
              <w:t/>
            </w:r>
            <w:r>
              <w:t>6</w:t>
            </w:r>
            <w:r>
              <w:t/>
            </w:r>
            <w:r>
              <w:t>7</w:t>
            </w:r>
            <w:r>
              <w:t/>
            </w:r>
            <w:r>
              <w:t>8</w:t>
            </w:r>
            <w:r>
              <w:t/>
            </w:r>
            <w:r>
              <w:t>9</w:t>
            </w:r>
            <w:r>
              <w:t/>
            </w:r>
            <w:r>
              <w:t>10</w:t>
            </w:r>
          </w:p>
        </w:tc>
        <w:tc>
          <w:tcPr>
            <w:tcW w:w="3690" w:type="dxa"/>
          </w:tcPr>
          <w:p w14:paraId="7BD4B731" w14:textId="096ACD19" w:rsidR="00EE5CB4" w:rsidRDefault="00EE5CB4" w:rsidP="00103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A84BB8D" w14:textId="5D7916C1" w:rsidR="00EE5CB4" w:rsidRDefault="00EE5CB4" w:rsidP="0010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11BE7AA" w14:textId="24AEB597" w:rsidR="00EE5CB4" w:rsidRDefault="00EE5CB4" w:rsidP="001030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6933D9F" w14:textId="1772A849" w:rsidR="00EE5CB4" w:rsidRDefault="00EE5CB4" w:rsidP="0010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65E7FB" w14:textId="76493E74" w:rsidR="00FB4E5F" w:rsidRDefault="00FB4E5F"/>
    <w:p w14:paraId="72EDD5AF" w14:textId="292B89FF" w:rsidR="00FB4E5F" w:rsidRDefault="00FB4E5F" w:rsidP="00FB4E5F"/>
    <w:p w14:paraId="0659B303" w14:textId="7435B428" w:rsidR="00EE5CB4" w:rsidRPr="00FB4E5F" w:rsidRDefault="00FB4E5F" w:rsidP="00FB4E5F">
      <w:pPr>
        <w:tabs>
          <w:tab w:val="left" w:pos="6795"/>
        </w:tabs>
      </w:pPr>
      <w:r>
        <w:tab/>
      </w:r>
      <w:r w:rsidR="003E03FE">
        <w:t xml:space="preserve">   </w:t>
      </w:r>
      <w:bookmarkStart w:id="1" w:name="_GoBack"/>
      <w:bookmarkEnd w:id="1"/>
    </w:p>
    <w:sectPr w:rsidR="00EE5CB4" w:rsidRPr="00FB4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onisGM" w:date="2024-05-27T11:31:00Z" w:initials="A">
    <w:p w14:paraId="47B5D98D" w14:textId="77777777" w:rsidR="000B5D13" w:rsidRDefault="000B5D13" w:rsidP="000B5D13">
      <w:pPr>
        <w:pStyle w:val="CommentText"/>
      </w:pPr>
      <w:r>
        <w:t>{</w:t>
      </w:r>
    </w:p>
    <w:p w14:paraId="2667C426" w14:textId="77777777" w:rsidR="000B5D13" w:rsidRDefault="000B5D13" w:rsidP="000B5D13">
      <w:pPr>
        <w:pStyle w:val="CommentText"/>
      </w:pPr>
      <w:r>
        <w:t xml:space="preserve">    "general": [</w:t>
      </w:r>
    </w:p>
    <w:p w14:paraId="75DCBC0B" w14:textId="77777777" w:rsidR="000B5D13" w:rsidRDefault="000B5D13" w:rsidP="000B5D13">
      <w:pPr>
        <w:pStyle w:val="CommentText"/>
      </w:pPr>
      <w:r>
        <w:t xml:space="preserve">        {</w:t>
      </w:r>
    </w:p>
    <w:p w14:paraId="3026F4D2" w14:textId="77777777" w:rsidR="000B5D13" w:rsidRDefault="000B5D13" w:rsidP="000B5D13">
      <w:pPr>
        <w:pStyle w:val="CommentText"/>
      </w:pPr>
      <w:r>
        <w:t xml:space="preserve">            "name": "GENERAL_SHARE_CODE",</w:t>
      </w:r>
    </w:p>
    <w:p w14:paraId="618AFBD2" w14:textId="77777777" w:rsidR="000B5D13" w:rsidRDefault="000B5D13" w:rsidP="000B5D13">
      <w:pPr>
        <w:pStyle w:val="CommentText"/>
      </w:pPr>
      <w:r>
        <w:t xml:space="preserve">            "format": "string"</w:t>
      </w:r>
    </w:p>
    <w:p w14:paraId="2BEB97D5" w14:textId="77777777" w:rsidR="000B5D13" w:rsidRDefault="000B5D13" w:rsidP="000B5D13">
      <w:pPr>
        <w:pStyle w:val="CommentText"/>
      </w:pPr>
      <w:r>
        <w:t xml:space="preserve">        },</w:t>
      </w:r>
    </w:p>
    <w:p w14:paraId="082C997A" w14:textId="77777777" w:rsidR="000B5D13" w:rsidRDefault="000B5D13" w:rsidP="000B5D13">
      <w:pPr>
        <w:pStyle w:val="CommentText"/>
      </w:pPr>
      <w:r>
        <w:t xml:space="preserve">        {</w:t>
      </w:r>
    </w:p>
    <w:p w14:paraId="3208A1A8" w14:textId="77777777" w:rsidR="000B5D13" w:rsidRDefault="000B5D13" w:rsidP="000B5D13">
      <w:pPr>
        <w:pStyle w:val="CommentText"/>
      </w:pPr>
      <w:r>
        <w:t xml:space="preserve">            "name": "GENERAL_SHARE_PRICE",</w:t>
      </w:r>
    </w:p>
    <w:p w14:paraId="102E76B0" w14:textId="77777777" w:rsidR="000B5D13" w:rsidRDefault="000B5D13" w:rsidP="000B5D13">
      <w:pPr>
        <w:pStyle w:val="CommentText"/>
      </w:pPr>
      <w:r>
        <w:t xml:space="preserve">            "format": "number"</w:t>
      </w:r>
    </w:p>
    <w:p w14:paraId="618BEA71" w14:textId="77777777" w:rsidR="000B5D13" w:rsidRDefault="000B5D13" w:rsidP="000B5D13">
      <w:pPr>
        <w:pStyle w:val="CommentText"/>
      </w:pPr>
      <w:r>
        <w:t xml:space="preserve">        },</w:t>
      </w:r>
    </w:p>
    <w:p w14:paraId="4FADED35" w14:textId="77777777" w:rsidR="000B5D13" w:rsidRDefault="000B5D13" w:rsidP="000B5D13">
      <w:pPr>
        <w:pStyle w:val="CommentText"/>
      </w:pPr>
      <w:r>
        <w:t xml:space="preserve">        {</w:t>
      </w:r>
    </w:p>
    <w:p w14:paraId="5E71E344" w14:textId="77777777" w:rsidR="000B5D13" w:rsidRDefault="000B5D13" w:rsidP="000B5D13">
      <w:pPr>
        <w:pStyle w:val="CommentText"/>
      </w:pPr>
      <w:r>
        <w:t xml:space="preserve">            "name": "GENERAL_SHARE_PRICE_VN",</w:t>
      </w:r>
    </w:p>
    <w:p w14:paraId="52289FD0" w14:textId="77777777" w:rsidR="000B5D13" w:rsidRDefault="000B5D13" w:rsidP="000B5D13">
      <w:pPr>
        <w:pStyle w:val="CommentText"/>
      </w:pPr>
      <w:r>
        <w:t xml:space="preserve">            "data": "GENERAL_SHARE_PRICE",</w:t>
      </w:r>
    </w:p>
    <w:p w14:paraId="7B87CEEB" w14:textId="77777777" w:rsidR="000B5D13" w:rsidRDefault="000B5D13" w:rsidP="000B5D13">
      <w:pPr>
        <w:pStyle w:val="CommentText"/>
      </w:pPr>
      <w:r>
        <w:t xml:space="preserve">            "format": "number_char_vn"</w:t>
      </w:r>
    </w:p>
    <w:p w14:paraId="2419FDD7" w14:textId="77777777" w:rsidR="000B5D13" w:rsidRDefault="000B5D13" w:rsidP="000B5D13">
      <w:pPr>
        <w:pStyle w:val="CommentText"/>
      </w:pPr>
      <w:r>
        <w:t xml:space="preserve">        },</w:t>
      </w:r>
    </w:p>
    <w:p w14:paraId="142BED4F" w14:textId="77777777" w:rsidR="000B5D13" w:rsidRDefault="000B5D13" w:rsidP="000B5D13">
      <w:pPr>
        <w:pStyle w:val="CommentText"/>
      </w:pPr>
      <w:r>
        <w:t xml:space="preserve">        {</w:t>
      </w:r>
    </w:p>
    <w:p w14:paraId="743BBF1F" w14:textId="77777777" w:rsidR="000B5D13" w:rsidRDefault="000B5D13" w:rsidP="000B5D13">
      <w:pPr>
        <w:pStyle w:val="CommentText"/>
      </w:pPr>
      <w:r>
        <w:t xml:space="preserve">            "name": "GENERAL_SHARE_PRICE_EN",</w:t>
      </w:r>
    </w:p>
    <w:p w14:paraId="331FF6C8" w14:textId="77777777" w:rsidR="000B5D13" w:rsidRDefault="000B5D13" w:rsidP="000B5D13">
      <w:pPr>
        <w:pStyle w:val="CommentText"/>
      </w:pPr>
      <w:r>
        <w:t xml:space="preserve">            "data": "GENERAL_SHARE_PRICE",</w:t>
      </w:r>
    </w:p>
    <w:p w14:paraId="6C4B2D7F" w14:textId="77777777" w:rsidR="000B5D13" w:rsidRDefault="000B5D13" w:rsidP="000B5D13">
      <w:pPr>
        <w:pStyle w:val="CommentText"/>
      </w:pPr>
      <w:r>
        <w:t xml:space="preserve">            "format": "number_char_en"</w:t>
      </w:r>
    </w:p>
    <w:p w14:paraId="1B1D4EFC" w14:textId="77777777" w:rsidR="000B5D13" w:rsidRDefault="000B5D13" w:rsidP="000B5D13">
      <w:pPr>
        <w:pStyle w:val="CommentText"/>
      </w:pPr>
      <w:r>
        <w:t xml:space="preserve">        }</w:t>
      </w:r>
    </w:p>
    <w:p w14:paraId="4E6BD81D" w14:textId="77777777" w:rsidR="000B5D13" w:rsidRDefault="000B5D13" w:rsidP="000B5D13">
      <w:pPr>
        <w:pStyle w:val="CommentText"/>
      </w:pPr>
      <w:r>
        <w:t xml:space="preserve">    ],</w:t>
      </w:r>
    </w:p>
    <w:p w14:paraId="1A4E9DB7" w14:textId="77777777" w:rsidR="000B5D13" w:rsidRDefault="000B5D13" w:rsidP="000B5D13">
      <w:pPr>
        <w:pStyle w:val="CommentText"/>
      </w:pPr>
      <w:r>
        <w:t xml:space="preserve">    "table": {</w:t>
      </w:r>
    </w:p>
    <w:p w14:paraId="55052C67" w14:textId="77777777" w:rsidR="000B5D13" w:rsidRDefault="000B5D13" w:rsidP="000B5D13">
      <w:pPr>
        <w:pStyle w:val="CommentText"/>
      </w:pPr>
      <w:r>
        <w:t xml:space="preserve">        "TABLE_GENERATE_0": {</w:t>
      </w:r>
    </w:p>
    <w:p w14:paraId="42854ABA" w14:textId="77777777" w:rsidR="000B5D13" w:rsidRDefault="000B5D13" w:rsidP="000B5D13">
      <w:pPr>
        <w:pStyle w:val="CommentText"/>
      </w:pPr>
      <w:r>
        <w:t xml:space="preserve">            "name": "TABLE_GENERATE_0",</w:t>
      </w:r>
    </w:p>
    <w:p w14:paraId="0E909D36" w14:textId="77777777" w:rsidR="000B5D13" w:rsidRDefault="000B5D13" w:rsidP="000B5D13">
      <w:pPr>
        <w:pStyle w:val="CommentText"/>
      </w:pPr>
      <w:r>
        <w:t xml:space="preserve">            "index": "ROW_NUM",</w:t>
      </w:r>
    </w:p>
    <w:p w14:paraId="5CEBD9B6" w14:textId="77777777" w:rsidR="000B5D13" w:rsidRDefault="000B5D13" w:rsidP="000B5D13">
      <w:pPr>
        <w:pStyle w:val="CommentText"/>
      </w:pPr>
      <w:r>
        <w:t xml:space="preserve">            "start": 1,</w:t>
      </w:r>
    </w:p>
    <w:p w14:paraId="5F0C04B1" w14:textId="77777777" w:rsidR="000B5D13" w:rsidRDefault="000B5D13" w:rsidP="000B5D13">
      <w:pPr>
        <w:pStyle w:val="CommentText"/>
      </w:pPr>
      <w:r>
        <w:t xml:space="preserve">            "column": [</w:t>
      </w:r>
    </w:p>
    <w:p w14:paraId="6B1CD184" w14:textId="77777777" w:rsidR="000B5D13" w:rsidRDefault="000B5D13" w:rsidP="000B5D13">
      <w:pPr>
        <w:pStyle w:val="CommentText"/>
      </w:pPr>
      <w:r>
        <w:t xml:space="preserve">                {</w:t>
      </w:r>
    </w:p>
    <w:p w14:paraId="4B9E9F47" w14:textId="77777777" w:rsidR="000B5D13" w:rsidRDefault="000B5D13" w:rsidP="000B5D13">
      <w:pPr>
        <w:pStyle w:val="CommentText"/>
      </w:pPr>
      <w:r>
        <w:t xml:space="preserve">                    "name": "ROW_NUM",</w:t>
      </w:r>
    </w:p>
    <w:p w14:paraId="1F51370B" w14:textId="77777777" w:rsidR="000B5D13" w:rsidRDefault="000B5D13" w:rsidP="000B5D13">
      <w:pPr>
        <w:pStyle w:val="CommentText"/>
      </w:pPr>
      <w:r>
        <w:t xml:space="preserve">                    "format": "number"</w:t>
      </w:r>
    </w:p>
    <w:p w14:paraId="09B96915" w14:textId="77777777" w:rsidR="000B5D13" w:rsidRDefault="000B5D13" w:rsidP="000B5D13">
      <w:pPr>
        <w:pStyle w:val="CommentText"/>
      </w:pPr>
      <w:r>
        <w:t xml:space="preserve">                },</w:t>
      </w:r>
    </w:p>
    <w:p w14:paraId="2900F411" w14:textId="77777777" w:rsidR="000B5D13" w:rsidRDefault="000B5D13" w:rsidP="000B5D13">
      <w:pPr>
        <w:pStyle w:val="CommentText"/>
      </w:pPr>
      <w:r>
        <w:t xml:space="preserve">                {</w:t>
      </w:r>
    </w:p>
    <w:p w14:paraId="249FF4D0" w14:textId="77777777" w:rsidR="000B5D13" w:rsidRDefault="000B5D13" w:rsidP="000B5D13">
      <w:pPr>
        <w:pStyle w:val="CommentText"/>
      </w:pPr>
      <w:r>
        <w:t xml:space="preserve">                    "name": "NAME",</w:t>
      </w:r>
    </w:p>
    <w:p w14:paraId="277F91BA" w14:textId="77777777" w:rsidR="000B5D13" w:rsidRDefault="000B5D13" w:rsidP="000B5D13">
      <w:pPr>
        <w:pStyle w:val="CommentText"/>
      </w:pPr>
      <w:r>
        <w:t xml:space="preserve">                    "format": "string"</w:t>
      </w:r>
    </w:p>
    <w:p w14:paraId="64064EF4" w14:textId="77777777" w:rsidR="000B5D13" w:rsidRDefault="000B5D13" w:rsidP="000B5D13">
      <w:pPr>
        <w:pStyle w:val="CommentText"/>
      </w:pPr>
      <w:r>
        <w:t xml:space="preserve">                },</w:t>
      </w:r>
    </w:p>
    <w:p w14:paraId="610FE44B" w14:textId="77777777" w:rsidR="000B5D13" w:rsidRDefault="000B5D13" w:rsidP="000B5D13">
      <w:pPr>
        <w:pStyle w:val="CommentText"/>
      </w:pPr>
      <w:r>
        <w:t xml:space="preserve">                {</w:t>
      </w:r>
    </w:p>
    <w:p w14:paraId="39B6028A" w14:textId="77777777" w:rsidR="000B5D13" w:rsidRDefault="000B5D13" w:rsidP="000B5D13">
      <w:pPr>
        <w:pStyle w:val="CommentText"/>
      </w:pPr>
      <w:r>
        <w:t xml:space="preserve">                    "name": "SHARE_CODE",</w:t>
      </w:r>
    </w:p>
    <w:p w14:paraId="168C3430" w14:textId="77777777" w:rsidR="000B5D13" w:rsidRDefault="000B5D13" w:rsidP="000B5D13">
      <w:pPr>
        <w:pStyle w:val="CommentText"/>
      </w:pPr>
      <w:r>
        <w:t xml:space="preserve">                    "format": "string"</w:t>
      </w:r>
    </w:p>
    <w:p w14:paraId="1BBAD6ED" w14:textId="77777777" w:rsidR="000B5D13" w:rsidRDefault="000B5D13" w:rsidP="000B5D13">
      <w:pPr>
        <w:pStyle w:val="CommentText"/>
      </w:pPr>
      <w:r>
        <w:t xml:space="preserve">                },</w:t>
      </w:r>
    </w:p>
    <w:p w14:paraId="69D4127E" w14:textId="77777777" w:rsidR="000B5D13" w:rsidRDefault="000B5D13" w:rsidP="000B5D13">
      <w:pPr>
        <w:pStyle w:val="CommentText"/>
      </w:pPr>
      <w:r>
        <w:t xml:space="preserve">                {</w:t>
      </w:r>
    </w:p>
    <w:p w14:paraId="07D66828" w14:textId="77777777" w:rsidR="000B5D13" w:rsidRDefault="000B5D13" w:rsidP="000B5D13">
      <w:pPr>
        <w:pStyle w:val="CommentText"/>
      </w:pPr>
      <w:r>
        <w:t xml:space="preserve">                    "name": "BALANCE",</w:t>
      </w:r>
    </w:p>
    <w:p w14:paraId="47668E16" w14:textId="77777777" w:rsidR="000B5D13" w:rsidRDefault="000B5D13" w:rsidP="000B5D13">
      <w:pPr>
        <w:pStyle w:val="CommentText"/>
      </w:pPr>
      <w:r>
        <w:t xml:space="preserve">                    "format": "number"</w:t>
      </w:r>
    </w:p>
    <w:p w14:paraId="4465CDBD" w14:textId="77777777" w:rsidR="000B5D13" w:rsidRDefault="000B5D13" w:rsidP="000B5D13">
      <w:pPr>
        <w:pStyle w:val="CommentText"/>
      </w:pPr>
      <w:r>
        <w:t xml:space="preserve">                }</w:t>
      </w:r>
    </w:p>
    <w:p w14:paraId="1092AD25" w14:textId="77777777" w:rsidR="000B5D13" w:rsidRDefault="000B5D13" w:rsidP="000B5D13">
      <w:pPr>
        <w:pStyle w:val="CommentText"/>
      </w:pPr>
      <w:r>
        <w:t xml:space="preserve">            ]</w:t>
      </w:r>
    </w:p>
    <w:p w14:paraId="660923FB" w14:textId="77777777" w:rsidR="000B5D13" w:rsidRDefault="000B5D13" w:rsidP="000B5D13">
      <w:pPr>
        <w:pStyle w:val="CommentText"/>
      </w:pPr>
      <w:r>
        <w:t xml:space="preserve">        },</w:t>
      </w:r>
    </w:p>
    <w:p w14:paraId="07B62F3A" w14:textId="77777777" w:rsidR="000B5D13" w:rsidRDefault="000B5D13" w:rsidP="000B5D13">
      <w:pPr>
        <w:pStyle w:val="CommentText"/>
      </w:pPr>
      <w:r>
        <w:t xml:space="preserve">        "TABLE_GENERATE_1": {</w:t>
      </w:r>
    </w:p>
    <w:p w14:paraId="733E6BC8" w14:textId="77777777" w:rsidR="000B5D13" w:rsidRDefault="000B5D13" w:rsidP="000B5D13">
      <w:pPr>
        <w:pStyle w:val="CommentText"/>
      </w:pPr>
      <w:r>
        <w:t xml:space="preserve">            "name": "TABLE_GENERATE_1",</w:t>
      </w:r>
    </w:p>
    <w:p w14:paraId="3CB9BBD6" w14:textId="77777777" w:rsidR="000B5D13" w:rsidRDefault="000B5D13" w:rsidP="000B5D13">
      <w:pPr>
        <w:pStyle w:val="CommentText"/>
      </w:pPr>
      <w:r>
        <w:t xml:space="preserve">            "index": "ROW_NUM",</w:t>
      </w:r>
    </w:p>
    <w:p w14:paraId="3C67D509" w14:textId="77777777" w:rsidR="000B5D13" w:rsidRDefault="000B5D13" w:rsidP="000B5D13">
      <w:pPr>
        <w:pStyle w:val="CommentText"/>
      </w:pPr>
      <w:r>
        <w:t xml:space="preserve">            "start": 1,</w:t>
      </w:r>
    </w:p>
    <w:p w14:paraId="7664A15E" w14:textId="77777777" w:rsidR="000B5D13" w:rsidRDefault="000B5D13" w:rsidP="000B5D13">
      <w:pPr>
        <w:pStyle w:val="CommentText"/>
      </w:pPr>
      <w:r>
        <w:t xml:space="preserve">            "column": [</w:t>
      </w:r>
    </w:p>
    <w:p w14:paraId="0D8F90F5" w14:textId="77777777" w:rsidR="000B5D13" w:rsidRDefault="000B5D13" w:rsidP="000B5D13">
      <w:pPr>
        <w:pStyle w:val="CommentText"/>
      </w:pPr>
      <w:r>
        <w:t xml:space="preserve">                {</w:t>
      </w:r>
    </w:p>
    <w:p w14:paraId="57B8B994" w14:textId="77777777" w:rsidR="000B5D13" w:rsidRDefault="000B5D13" w:rsidP="000B5D13">
      <w:pPr>
        <w:pStyle w:val="CommentText"/>
      </w:pPr>
      <w:r>
        <w:t xml:space="preserve">                    "name": "ROW_NUM",</w:t>
      </w:r>
    </w:p>
    <w:p w14:paraId="64B453E8" w14:textId="77777777" w:rsidR="000B5D13" w:rsidRDefault="000B5D13" w:rsidP="000B5D13">
      <w:pPr>
        <w:pStyle w:val="CommentText"/>
      </w:pPr>
      <w:r>
        <w:t xml:space="preserve">                    "format": "number"</w:t>
      </w:r>
    </w:p>
    <w:p w14:paraId="7503CFC2" w14:textId="77777777" w:rsidR="000B5D13" w:rsidRDefault="000B5D13" w:rsidP="000B5D13">
      <w:pPr>
        <w:pStyle w:val="CommentText"/>
      </w:pPr>
      <w:r>
        <w:t xml:space="preserve">                },</w:t>
      </w:r>
    </w:p>
    <w:p w14:paraId="2E463592" w14:textId="77777777" w:rsidR="000B5D13" w:rsidRDefault="000B5D13" w:rsidP="000B5D13">
      <w:pPr>
        <w:pStyle w:val="CommentText"/>
      </w:pPr>
      <w:r>
        <w:t xml:space="preserve">                {</w:t>
      </w:r>
    </w:p>
    <w:p w14:paraId="5681F1B0" w14:textId="77777777" w:rsidR="000B5D13" w:rsidRDefault="000B5D13" w:rsidP="000B5D13">
      <w:pPr>
        <w:pStyle w:val="CommentText"/>
      </w:pPr>
      <w:r>
        <w:t xml:space="preserve">                    "name": "NAME",</w:t>
      </w:r>
    </w:p>
    <w:p w14:paraId="5221C9FF" w14:textId="77777777" w:rsidR="000B5D13" w:rsidRDefault="000B5D13" w:rsidP="000B5D13">
      <w:pPr>
        <w:pStyle w:val="CommentText"/>
      </w:pPr>
      <w:r>
        <w:t xml:space="preserve">                    "format": "string"</w:t>
      </w:r>
    </w:p>
    <w:p w14:paraId="754F2C67" w14:textId="77777777" w:rsidR="000B5D13" w:rsidRDefault="000B5D13" w:rsidP="000B5D13">
      <w:pPr>
        <w:pStyle w:val="CommentText"/>
      </w:pPr>
      <w:r>
        <w:t xml:space="preserve">                },</w:t>
      </w:r>
    </w:p>
    <w:p w14:paraId="7967536A" w14:textId="77777777" w:rsidR="000B5D13" w:rsidRDefault="000B5D13" w:rsidP="000B5D13">
      <w:pPr>
        <w:pStyle w:val="CommentText"/>
      </w:pPr>
      <w:r>
        <w:t xml:space="preserve">                {</w:t>
      </w:r>
    </w:p>
    <w:p w14:paraId="0BF80E36" w14:textId="77777777" w:rsidR="000B5D13" w:rsidRDefault="000B5D13" w:rsidP="000B5D13">
      <w:pPr>
        <w:pStyle w:val="CommentText"/>
      </w:pPr>
      <w:r>
        <w:t xml:space="preserve">                    "name": "SHARE_CODE",</w:t>
      </w:r>
    </w:p>
    <w:p w14:paraId="4645D51B" w14:textId="77777777" w:rsidR="000B5D13" w:rsidRDefault="000B5D13" w:rsidP="000B5D13">
      <w:pPr>
        <w:pStyle w:val="CommentText"/>
      </w:pPr>
      <w:r>
        <w:t xml:space="preserve">                    "format": "string"</w:t>
      </w:r>
    </w:p>
    <w:p w14:paraId="000D3C16" w14:textId="77777777" w:rsidR="000B5D13" w:rsidRDefault="000B5D13" w:rsidP="000B5D13">
      <w:pPr>
        <w:pStyle w:val="CommentText"/>
      </w:pPr>
      <w:r>
        <w:t xml:space="preserve">                },</w:t>
      </w:r>
    </w:p>
    <w:p w14:paraId="16C6D237" w14:textId="77777777" w:rsidR="000B5D13" w:rsidRDefault="000B5D13" w:rsidP="000B5D13">
      <w:pPr>
        <w:pStyle w:val="CommentText"/>
      </w:pPr>
      <w:r>
        <w:t xml:space="preserve">                {</w:t>
      </w:r>
    </w:p>
    <w:p w14:paraId="647B40A0" w14:textId="77777777" w:rsidR="000B5D13" w:rsidRDefault="000B5D13" w:rsidP="000B5D13">
      <w:pPr>
        <w:pStyle w:val="CommentText"/>
      </w:pPr>
      <w:r>
        <w:t xml:space="preserve">                    "name": "BALANCE",</w:t>
      </w:r>
    </w:p>
    <w:p w14:paraId="676B2DE8" w14:textId="77777777" w:rsidR="000B5D13" w:rsidRDefault="000B5D13" w:rsidP="000B5D13">
      <w:pPr>
        <w:pStyle w:val="CommentText"/>
      </w:pPr>
      <w:r>
        <w:t xml:space="preserve">                    "format": "number"</w:t>
      </w:r>
    </w:p>
    <w:p w14:paraId="15CD079B" w14:textId="77777777" w:rsidR="000B5D13" w:rsidRDefault="000B5D13" w:rsidP="000B5D13">
      <w:pPr>
        <w:pStyle w:val="CommentText"/>
      </w:pPr>
      <w:r>
        <w:t xml:space="preserve">                }</w:t>
      </w:r>
    </w:p>
    <w:p w14:paraId="75A9957B" w14:textId="77777777" w:rsidR="000B5D13" w:rsidRDefault="000B5D13" w:rsidP="000B5D13">
      <w:pPr>
        <w:pStyle w:val="CommentText"/>
      </w:pPr>
      <w:r>
        <w:t xml:space="preserve">            ]</w:t>
      </w:r>
    </w:p>
    <w:p w14:paraId="05D8772A" w14:textId="77777777" w:rsidR="000B5D13" w:rsidRDefault="000B5D13" w:rsidP="000B5D13">
      <w:pPr>
        <w:pStyle w:val="CommentText"/>
      </w:pPr>
      <w:r>
        <w:t xml:space="preserve">        }</w:t>
      </w:r>
    </w:p>
    <w:p w14:paraId="5C6033E3" w14:textId="77777777" w:rsidR="000B5D13" w:rsidRDefault="000B5D13" w:rsidP="000B5D13">
      <w:pPr>
        <w:pStyle w:val="CommentText"/>
      </w:pPr>
      <w:r>
        <w:t xml:space="preserve">    }</w:t>
      </w:r>
    </w:p>
    <w:p w14:paraId="3359E63A" w14:textId="71B37D0E" w:rsidR="00EC61B5" w:rsidRDefault="000B5D13" w:rsidP="000B5D13">
      <w:pPr>
        <w:pStyle w:val="CommentText"/>
      </w:pPr>
      <w: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59E63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onisGM">
    <w15:presenceInfo w15:providerId="Windows Live" w15:userId="527f29540ae8e6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9F"/>
    <w:rsid w:val="00047EF6"/>
    <w:rsid w:val="0005357A"/>
    <w:rsid w:val="000B5D13"/>
    <w:rsid w:val="00131F33"/>
    <w:rsid w:val="001C7268"/>
    <w:rsid w:val="00247EC7"/>
    <w:rsid w:val="002B40FD"/>
    <w:rsid w:val="002D0639"/>
    <w:rsid w:val="002D4373"/>
    <w:rsid w:val="002E2D71"/>
    <w:rsid w:val="003A2637"/>
    <w:rsid w:val="003C5EA0"/>
    <w:rsid w:val="003E03FE"/>
    <w:rsid w:val="003E52A0"/>
    <w:rsid w:val="0047265E"/>
    <w:rsid w:val="005D4775"/>
    <w:rsid w:val="006936C9"/>
    <w:rsid w:val="006A23A4"/>
    <w:rsid w:val="0071447B"/>
    <w:rsid w:val="00752831"/>
    <w:rsid w:val="00756FBC"/>
    <w:rsid w:val="00783D33"/>
    <w:rsid w:val="007A1C12"/>
    <w:rsid w:val="007D0EC6"/>
    <w:rsid w:val="008256E5"/>
    <w:rsid w:val="00833738"/>
    <w:rsid w:val="00851FE1"/>
    <w:rsid w:val="00895D04"/>
    <w:rsid w:val="009537BF"/>
    <w:rsid w:val="00A010E8"/>
    <w:rsid w:val="00A265CD"/>
    <w:rsid w:val="00A51F8F"/>
    <w:rsid w:val="00AB7C5F"/>
    <w:rsid w:val="00AE5E41"/>
    <w:rsid w:val="00B35A50"/>
    <w:rsid w:val="00B52447"/>
    <w:rsid w:val="00C622C4"/>
    <w:rsid w:val="00C96E96"/>
    <w:rsid w:val="00CA67D1"/>
    <w:rsid w:val="00CB33ED"/>
    <w:rsid w:val="00CC4277"/>
    <w:rsid w:val="00D22F33"/>
    <w:rsid w:val="00DE05BF"/>
    <w:rsid w:val="00DE78F4"/>
    <w:rsid w:val="00DF2BE6"/>
    <w:rsid w:val="00E06E98"/>
    <w:rsid w:val="00E91B69"/>
    <w:rsid w:val="00EA2536"/>
    <w:rsid w:val="00EB42B1"/>
    <w:rsid w:val="00EC61B5"/>
    <w:rsid w:val="00ED515F"/>
    <w:rsid w:val="00EE079F"/>
    <w:rsid w:val="00EE5CB4"/>
    <w:rsid w:val="00F01EB8"/>
    <w:rsid w:val="00F21D88"/>
    <w:rsid w:val="00FB3747"/>
    <w:rsid w:val="00FB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0AA4"/>
  <w15:chartTrackingRefBased/>
  <w15:docId w15:val="{E15C1451-1BE9-4A58-8740-1EDB9A5B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E0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E07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E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07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07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07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7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79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47E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fontTable.xml" Type="http://schemas.openxmlformats.org/officeDocument/2006/relationships/fontTable"/><Relationship Id="rId7" Target="people.xml" Type="http://schemas.microsoft.com/office/2011/relationships/peop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2024-05-27T01:55:00Z</dcterms:created>
  <dc:creator>AdonisGM</dc:creator>
  <cp:lastModifiedBy>AdonisGM</cp:lastModifiedBy>
  <dcterms:modified xsi:type="dcterms:W3CDTF">2024-05-27T10:48:00Z</dcterms:modified>
  <cp:revision>60</cp:revision>
</cp:coreProperties>
</file>