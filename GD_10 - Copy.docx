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4E55F" w14:textId="3B378D80" w:rsidR="00336007" w:rsidRDefault="00170857" w:rsidP="00876A37">
      <w:pPr>
        <w:rPr>
          <w:b/>
        </w:rPr>
      </w:pPr>
      <w:commentRangeStart w:id="0"/>
      <w:proofErr w:type="spellStart"/>
      <w:r>
        <w:t>a</w:t>
      </w:r>
      <w:commentRangeEnd w:id="0"/>
      <w:r>
        <w:rPr>
          <w:rStyle w:val="CommentReference"/>
        </w:rPr>
        <w:commentReference w:id="0"/>
      </w:r>
      <w:r w:rsidR="00906394">
        <w:t>bc</w:t>
      </w:r>
      <w:r w:rsidR="00906394" w:rsidRPr="00906394">
        <w:rPr>
          <w:b/>
        </w:rPr>
        <w:t>ddd</w:t>
      </w:r>
      <w:proofErr w:type="spellEnd"/>
    </w:p>
    <w:p w14:paraId="688FDBB6" w14:textId="1775E903" w:rsidR="005D4A57" w:rsidRDefault="005D4A57" w:rsidP="005D4A57">
      <w:pPr>
        <w:jc w:val="center"/>
      </w:pPr>
      <w:r>
        <w:t>&lt;#</w:t>
      </w:r>
      <w:proofErr w:type="spellStart"/>
      <w:proofErr w:type="gramStart"/>
      <w:r>
        <w:t>general.SHARE</w:t>
      </w:r>
      <w:proofErr w:type="gramEnd"/>
      <w:r>
        <w:t>_CODE</w:t>
      </w:r>
      <w:proofErr w:type="spellEnd"/>
      <w:r>
        <w:t>&gt;</w:t>
      </w:r>
      <w:proofErr w:type="spellStart"/>
      <w:ins w:id="1" w:author="AdonisGM" w:date="2024-07-30T11:16:00Z">
        <w:r w:rsidR="004A613D">
          <w:t>sdda</w:t>
        </w:r>
      </w:ins>
      <w:proofErr w:type="spellEnd"/>
    </w:p>
    <w:p w14:paraId="5D3C2CCF" w14:textId="375A3209" w:rsidR="005D4A57" w:rsidRDefault="005D4A57" w:rsidP="00876A37"/>
    <w:p w14:paraId="1A3E57A4" w14:textId="08CC722F" w:rsidR="00DF6615" w:rsidRDefault="004A613D" w:rsidP="00876A37">
      <w:proofErr w:type="spellStart"/>
      <w:r>
        <w:t>asd</w:t>
      </w:r>
      <w:proofErr w:type="spellEnd"/>
    </w:p>
    <w:p w14:paraId="5AF77809" w14:textId="39C54287" w:rsidR="00B74E1E" w:rsidRDefault="00DF6615" w:rsidP="00876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861E5A" wp14:editId="602832CE">
                <wp:simplePos x="0" y="0"/>
                <wp:positionH relativeFrom="column">
                  <wp:posOffset>1581150</wp:posOffset>
                </wp:positionH>
                <wp:positionV relativeFrom="paragraph">
                  <wp:posOffset>5715</wp:posOffset>
                </wp:positionV>
                <wp:extent cx="2965450" cy="3492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60ED" w14:textId="06B6F64A" w:rsidR="00DF6615" w:rsidRDefault="00DF6615">
                            <w:r>
                              <w:t>&lt;#</w:t>
                            </w:r>
                            <w:proofErr w:type="spellStart"/>
                            <w:proofErr w:type="gramStart"/>
                            <w:r>
                              <w:t>general.SHARE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1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5pt;margin-top:.45pt;width:233.5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">
                <v:textbox>
                  <w:txbxContent>
                    <w:p w14:paraId="245660ED" w14:textId="06B6F64A" w:rsidR="00DF6615" w:rsidRDefault="00DF6615">
                      <w:r>
                        <w:t>&lt;#</w:t>
                      </w:r>
                      <w:proofErr w:type="spellStart"/>
                      <w:proofErr w:type="gramStart"/>
                      <w:r>
                        <w:t>general.SHARE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C8EED" w14:textId="77777777" w:rsidR="006D34ED" w:rsidRDefault="006D34ED" w:rsidP="00876A37"/>
    <w:p w14:paraId="7FD363E3" w14:textId="77777777" w:rsidR="006D34ED" w:rsidRDefault="006D34ED" w:rsidP="00876A37"/>
    <w:p w14:paraId="3CCF044E" w14:textId="77777777" w:rsidR="006D34ED" w:rsidRDefault="006D34ED" w:rsidP="00876A37"/>
    <w:p w14:paraId="25B33025" w14:textId="77777777" w:rsidR="006D34ED" w:rsidRDefault="006D34ED" w:rsidP="00876A37"/>
    <w:p w14:paraId="5E191185" w14:textId="77777777" w:rsidR="006D34ED" w:rsidRDefault="006D34ED" w:rsidP="00876A37"/>
    <w:p w14:paraId="66E98590" w14:textId="77777777" w:rsidR="006D34ED" w:rsidRDefault="006D34ED" w:rsidP="00876A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</w:tblGrid>
      <w:tr w:rsidR="006D34ED" w14:paraId="7313AD07" w14:textId="77777777" w:rsidTr="006D34ED">
        <w:trPr>
          <w:trHeight w:val="257"/>
        </w:trPr>
        <w:tc>
          <w:tcPr>
            <w:tcW w:w="265" w:type="dxa"/>
            <w:noWrap/>
            <w:vAlign w:val="center"/>
          </w:tcPr>
          <w:p w14:paraId="21379190" w14:textId="77777777" w:rsidR="006D34ED" w:rsidRDefault="006D34ED" w:rsidP="006D34ED">
            <w:r>
              <w:t>&lt;#</w:t>
            </w:r>
            <w:proofErr w:type="spellStart"/>
            <w:proofErr w:type="gramStart"/>
            <w:r>
              <w:t>general.SHARE</w:t>
            </w:r>
            <w:proofErr w:type="gramEnd"/>
            <w:r>
              <w:t>_CODE</w:t>
            </w:r>
            <w:proofErr w:type="spellEnd"/>
            <w:r>
              <w:t>&gt;</w:t>
            </w:r>
          </w:p>
          <w:p w14:paraId="72EC6CB7" w14:textId="77777777" w:rsidR="006D34ED" w:rsidRPr="006D34ED" w:rsidRDefault="006D34ED" w:rsidP="006D34ED">
            <w:pPr>
              <w:jc w:val="center"/>
              <w:rPr>
                <w:sz w:val="14"/>
                <w:szCs w:val="18"/>
              </w:rPr>
            </w:pPr>
          </w:p>
        </w:tc>
        <w:bookmarkStart w:id="2" w:name="_GoBack"/>
        <w:bookmarkEnd w:id="2"/>
      </w:tr>
    </w:tbl>
    <w:p w14:paraId="044A8EA3" w14:textId="77777777" w:rsidR="006D34ED" w:rsidRDefault="006D34ED" w:rsidP="00876A37"/>
    <w:p w14:paraId="5689CD0C" w14:textId="77777777" w:rsidR="006D34ED" w:rsidRDefault="006D34ED" w:rsidP="00876A37"/>
    <w:p w14:paraId="40E5B30C" w14:textId="77777777" w:rsidR="006D34ED" w:rsidRDefault="006D34ED" w:rsidP="00876A37"/>
    <w:p w14:paraId="3445FB49" w14:textId="77777777" w:rsidR="006D34ED" w:rsidRDefault="006D34ED" w:rsidP="00876A37"/>
    <w:p w14:paraId="71CBB4D2" w14:textId="77777777" w:rsidR="006D34ED" w:rsidRDefault="006D34ED" w:rsidP="00876A37"/>
    <w:p w14:paraId="324C275F" w14:textId="7BC5E413" w:rsidR="00B74E1E" w:rsidRPr="00876A37" w:rsidRDefault="00B74E1E" w:rsidP="00876A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BC184" wp14:editId="576AE987">
                <wp:simplePos x="0" y="0"/>
                <wp:positionH relativeFrom="column">
                  <wp:posOffset>203200</wp:posOffset>
                </wp:positionH>
                <wp:positionV relativeFrom="paragraph">
                  <wp:posOffset>38735</wp:posOffset>
                </wp:positionV>
                <wp:extent cx="768350" cy="3048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15A5" w14:textId="7DD3A2F4" w:rsidR="00B74E1E" w:rsidRDefault="000A3191" w:rsidP="00B74E1E">
                            <w:pPr>
                              <w:jc w:val="center"/>
                            </w:pPr>
                            <w:r>
                              <w:t>&lt;#</w:t>
                            </w:r>
                            <w:proofErr w:type="spellStart"/>
                            <w:proofErr w:type="gramStart"/>
                            <w:r>
                              <w:t>general</w:t>
                            </w:r>
                            <w:r w:rsidR="00FA4046">
                              <w:t>.</w:t>
                            </w:r>
                            <w:r>
                              <w:t>SHARE</w:t>
                            </w:r>
                            <w:proofErr w:type="gramEnd"/>
                            <w:r>
                              <w:t>_CODE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DBC184" id="Rectangle 4" o:spid="_x0000_s1027" style="position:absolute;margin-left:16pt;margin-top:3.05pt;width:60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3D9fQ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" fillcolor="#5b9bd5 [3204]" strokecolor="#1f4d78 [1604]" strokeweight="1pt">
                <v:textbox>
                  <w:txbxContent>
                    <w:p w14:paraId="4CBF15A5" w14:textId="7DD3A2F4" w:rsidR="00B74E1E" w:rsidRDefault="000A3191" w:rsidP="00B74E1E">
                      <w:pPr>
                        <w:jc w:val="center"/>
                      </w:pPr>
                      <w:r>
                        <w:t>&lt;#</w:t>
                      </w:r>
                      <w:proofErr w:type="spellStart"/>
                      <w:proofErr w:type="gramStart"/>
                      <w:r>
                        <w:t>general</w:t>
                      </w:r>
                      <w:r w:rsidR="00FA4046">
                        <w:t>.</w:t>
                      </w:r>
                      <w:r>
                        <w:t>SHARE</w:t>
                      </w:r>
                      <w:proofErr w:type="gramEnd"/>
                      <w:r>
                        <w:t>_CODE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B74E1E" w:rsidRPr="00876A37" w:rsidSect="00D04B27">
      <w:headerReference w:type="default" r:id="rId10"/>
      <w:pgSz w:w="11907" w:h="16839" w:code="9"/>
      <w:pgMar w:top="993" w:right="1800" w:bottom="142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30T09:59:00Z" w:initials="A">
    <w:p w14:paraId="116F2124" w14:textId="77777777" w:rsidR="00170857" w:rsidRDefault="00170857" w:rsidP="0017085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6BF0C12B" w14:textId="05EA4DD9" w:rsidR="00170857" w:rsidRDefault="00170857" w:rsidP="001B4DB0">
      <w:pPr>
        <w:pStyle w:val="CommentText"/>
      </w:pPr>
      <w:r>
        <w:t xml:space="preserve">  "general": [</w:t>
      </w:r>
    </w:p>
    <w:p w14:paraId="0E2F8A08" w14:textId="77777777" w:rsidR="00170857" w:rsidRDefault="00170857" w:rsidP="00170857">
      <w:pPr>
        <w:pStyle w:val="CommentText"/>
      </w:pPr>
      <w:r>
        <w:t xml:space="preserve">    {</w:t>
      </w:r>
    </w:p>
    <w:p w14:paraId="50CF0EAD" w14:textId="77777777" w:rsidR="00170857" w:rsidRDefault="00170857" w:rsidP="00170857">
      <w:pPr>
        <w:pStyle w:val="CommentText"/>
      </w:pPr>
      <w:r>
        <w:t xml:space="preserve">      "name": "SHARE_CODE",</w:t>
      </w:r>
    </w:p>
    <w:p w14:paraId="3272DE69" w14:textId="77777777" w:rsidR="00170857" w:rsidRDefault="00170857" w:rsidP="00170857">
      <w:pPr>
        <w:pStyle w:val="CommentText"/>
      </w:pPr>
      <w:r>
        <w:t xml:space="preserve">      "data": "SHARE_CODE",</w:t>
      </w:r>
    </w:p>
    <w:p w14:paraId="7CEC7EB7" w14:textId="5719B929" w:rsidR="00170857" w:rsidRDefault="00170857" w:rsidP="00391266">
      <w:pPr>
        <w:pStyle w:val="CommentText"/>
      </w:pPr>
      <w:r>
        <w:t xml:space="preserve">      "format": "string" </w:t>
      </w:r>
    </w:p>
    <w:p w14:paraId="17C61A69" w14:textId="77777777" w:rsidR="00170857" w:rsidRDefault="00170857" w:rsidP="00170857">
      <w:pPr>
        <w:pStyle w:val="CommentText"/>
      </w:pPr>
      <w:r>
        <w:t xml:space="preserve">    }</w:t>
      </w:r>
    </w:p>
    <w:p w14:paraId="25EFDF39" w14:textId="77777777" w:rsidR="00170857" w:rsidRDefault="00170857" w:rsidP="00170857">
      <w:pPr>
        <w:pStyle w:val="CommentText"/>
      </w:pPr>
      <w:r>
        <w:t xml:space="preserve">  ]</w:t>
      </w:r>
    </w:p>
    <w:p w14:paraId="7E536692" w14:textId="77777777" w:rsidR="00170857" w:rsidRDefault="00170857" w:rsidP="00170857">
      <w:pPr>
        <w:pStyle w:val="CommentText"/>
      </w:pPr>
      <w:r>
        <w:t>}</w:t>
      </w:r>
    </w:p>
    <w:p w14:paraId="53601D8D" w14:textId="295A8A0F" w:rsidR="00170857" w:rsidRDefault="0017085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601D8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7AE81" w14:textId="77777777" w:rsidR="00CD7AE5" w:rsidRDefault="00CD7AE5">
      <w:r>
        <w:separator/>
      </w:r>
    </w:p>
  </w:endnote>
  <w:endnote w:type="continuationSeparator" w:id="0">
    <w:p w14:paraId="2578BA7B" w14:textId="77777777" w:rsidR="00CD7AE5" w:rsidRDefault="00CD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1D7A5" w14:textId="77777777" w:rsidR="00CD7AE5" w:rsidRDefault="00CD7AE5">
      <w:r>
        <w:separator/>
      </w:r>
    </w:p>
  </w:footnote>
  <w:footnote w:type="continuationSeparator" w:id="0">
    <w:p w14:paraId="410AD1C5" w14:textId="77777777" w:rsidR="00CD7AE5" w:rsidRDefault="00CD7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875C" w14:textId="77777777" w:rsidR="00A2410E" w:rsidRPr="004E1B3D" w:rsidRDefault="00A2410E" w:rsidP="00B573D3">
    <w:pPr>
      <w:pStyle w:val="Header"/>
      <w:jc w:val="center"/>
      <w:rPr>
        <w:i/>
      </w:rPr>
    </w:pPr>
    <w:r>
      <w:rPr>
        <w:i/>
      </w:rPr>
      <w:t xml:space="preserve">(Ban </w:t>
    </w:r>
    <w:proofErr w:type="spellStart"/>
    <w:r>
      <w:rPr>
        <w:i/>
      </w:rPr>
      <w:t>hành</w:t>
    </w:r>
    <w:proofErr w:type="spellEnd"/>
    <w:r>
      <w:rPr>
        <w:i/>
      </w:rPr>
      <w:t xml:space="preserve"> </w:t>
    </w:r>
    <w:proofErr w:type="spellStart"/>
    <w:r>
      <w:rPr>
        <w:i/>
      </w:rPr>
      <w:t>kèm</w:t>
    </w:r>
    <w:proofErr w:type="spellEnd"/>
    <w:r>
      <w:rPr>
        <w:i/>
      </w:rPr>
      <w:t xml:space="preserve"> </w:t>
    </w:r>
    <w:proofErr w:type="spellStart"/>
    <w:r>
      <w:rPr>
        <w:i/>
      </w:rPr>
      <w:t>theo</w:t>
    </w:r>
    <w:proofErr w:type="spellEnd"/>
    <w:r>
      <w:rPr>
        <w:i/>
      </w:rPr>
      <w:t xml:space="preserve"> </w:t>
    </w:r>
    <w:proofErr w:type="spellStart"/>
    <w:r>
      <w:rPr>
        <w:i/>
      </w:rPr>
      <w:t>Quy</w:t>
    </w:r>
    <w:proofErr w:type="spellEnd"/>
    <w:r>
      <w:rPr>
        <w:i/>
      </w:rPr>
      <w:t xml:space="preserve"> </w:t>
    </w:r>
    <w:proofErr w:type="spellStart"/>
    <w:r>
      <w:rPr>
        <w:i/>
      </w:rPr>
      <w:t>chế</w:t>
    </w:r>
    <w:proofErr w:type="spellEnd"/>
    <w:r>
      <w:rPr>
        <w:i/>
      </w:rPr>
      <w:t xml:space="preserve"> </w:t>
    </w:r>
    <w:proofErr w:type="spellStart"/>
    <w:r>
      <w:rPr>
        <w:i/>
      </w:rPr>
      <w:t>ho</w:t>
    </w:r>
    <w:r w:rsidRPr="00C14AA1">
      <w:rPr>
        <w:i/>
      </w:rPr>
      <w:t>ạt</w:t>
    </w:r>
    <w:proofErr w:type="spellEnd"/>
    <w:r>
      <w:rPr>
        <w:i/>
      </w:rPr>
      <w:t xml:space="preserve"> </w:t>
    </w:r>
    <w:proofErr w:type="spellStart"/>
    <w:r w:rsidRPr="00C14AA1">
      <w:rPr>
        <w:i/>
      </w:rPr>
      <w:t>động</w:t>
    </w:r>
    <w:proofErr w:type="spellEnd"/>
    <w:r>
      <w:rPr>
        <w:i/>
      </w:rPr>
      <w:t xml:space="preserve"> </w:t>
    </w:r>
    <w:proofErr w:type="spellStart"/>
    <w:r>
      <w:rPr>
        <w:i/>
      </w:rPr>
      <w:t>lưu</w:t>
    </w:r>
    <w:proofErr w:type="spellEnd"/>
    <w:r>
      <w:rPr>
        <w:i/>
      </w:rPr>
      <w:t xml:space="preserve"> </w:t>
    </w:r>
    <w:proofErr w:type="spellStart"/>
    <w:r>
      <w:rPr>
        <w:i/>
      </w:rPr>
      <w:t>ký</w:t>
    </w:r>
    <w:proofErr w:type="spellEnd"/>
    <w:r>
      <w:rPr>
        <w:i/>
      </w:rPr>
      <w:t xml:space="preserve"> </w:t>
    </w:r>
    <w:proofErr w:type="spellStart"/>
    <w:r>
      <w:rPr>
        <w:i/>
      </w:rPr>
      <w:t>chứng</w:t>
    </w:r>
    <w:proofErr w:type="spellEnd"/>
    <w:r>
      <w:rPr>
        <w:i/>
      </w:rPr>
      <w:t xml:space="preserve"> </w:t>
    </w:r>
    <w:proofErr w:type="spellStart"/>
    <w:r>
      <w:rPr>
        <w:i/>
      </w:rPr>
      <w:t>khoán</w:t>
    </w:r>
    <w:proofErr w:type="spellEnd"/>
    <w:r>
      <w:rPr>
        <w:i/>
      </w:rPr>
      <w:t>)</w:t>
    </w:r>
  </w:p>
  <w:p w14:paraId="6AFCBE4B" w14:textId="77777777" w:rsidR="00A2410E" w:rsidRPr="008839F2" w:rsidRDefault="00A2410E" w:rsidP="008839F2">
    <w:pPr>
      <w:pStyle w:val="Header"/>
      <w:jc w:val="right"/>
      <w:rPr>
        <w:i/>
        <w:sz w:val="12"/>
      </w:rPr>
    </w:pPr>
  </w:p>
  <w:p w14:paraId="7D1D3655" w14:textId="77777777" w:rsidR="00A2410E" w:rsidRPr="00886ED1" w:rsidRDefault="00A00249" w:rsidP="008839F2">
    <w:pPr>
      <w:pStyle w:val="Header"/>
      <w:jc w:val="right"/>
      <w:rPr>
        <w:b/>
        <w:sz w:val="22"/>
        <w:szCs w:val="22"/>
      </w:rPr>
    </w:pPr>
    <w:proofErr w:type="spellStart"/>
    <w:r>
      <w:rPr>
        <w:b/>
        <w:sz w:val="22"/>
        <w:szCs w:val="22"/>
      </w:rPr>
      <w:t>Mẫu</w:t>
    </w:r>
    <w:proofErr w:type="spellEnd"/>
    <w:r>
      <w:rPr>
        <w:b/>
        <w:sz w:val="22"/>
        <w:szCs w:val="22"/>
      </w:rPr>
      <w:t xml:space="preserve"> 14</w:t>
    </w:r>
    <w:r w:rsidR="00A2410E">
      <w:rPr>
        <w:b/>
        <w:sz w:val="22"/>
        <w:szCs w:val="22"/>
      </w:rPr>
      <w:t>/LK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1AD"/>
    <w:multiLevelType w:val="hybridMultilevel"/>
    <w:tmpl w:val="0FAC7AA6"/>
    <w:lvl w:ilvl="0" w:tplc="3B42A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950FA"/>
    <w:multiLevelType w:val="hybridMultilevel"/>
    <w:tmpl w:val="9C80599C"/>
    <w:lvl w:ilvl="0" w:tplc="50648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472"/>
    <w:multiLevelType w:val="hybridMultilevel"/>
    <w:tmpl w:val="5D3AE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4704C"/>
    <w:multiLevelType w:val="hybridMultilevel"/>
    <w:tmpl w:val="EA50C69A"/>
    <w:lvl w:ilvl="0" w:tplc="86C6F4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EF"/>
    <w:multiLevelType w:val="hybridMultilevel"/>
    <w:tmpl w:val="69A2E380"/>
    <w:lvl w:ilvl="0" w:tplc="FE22E472">
      <w:start w:val="1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6"/>
    <w:rsid w:val="000039AF"/>
    <w:rsid w:val="00004305"/>
    <w:rsid w:val="0001781D"/>
    <w:rsid w:val="000244C4"/>
    <w:rsid w:val="00037EBF"/>
    <w:rsid w:val="000510AE"/>
    <w:rsid w:val="0006195B"/>
    <w:rsid w:val="00074F83"/>
    <w:rsid w:val="0008108F"/>
    <w:rsid w:val="00091832"/>
    <w:rsid w:val="00092120"/>
    <w:rsid w:val="000955F6"/>
    <w:rsid w:val="000A3191"/>
    <w:rsid w:val="000B66F3"/>
    <w:rsid w:val="000B70E1"/>
    <w:rsid w:val="000F24DE"/>
    <w:rsid w:val="00102F2B"/>
    <w:rsid w:val="001119BB"/>
    <w:rsid w:val="00113956"/>
    <w:rsid w:val="00125B1A"/>
    <w:rsid w:val="0014324D"/>
    <w:rsid w:val="00170857"/>
    <w:rsid w:val="001709F0"/>
    <w:rsid w:val="001A3606"/>
    <w:rsid w:val="001A4330"/>
    <w:rsid w:val="001B3506"/>
    <w:rsid w:val="001B4DB0"/>
    <w:rsid w:val="001D3387"/>
    <w:rsid w:val="001D5564"/>
    <w:rsid w:val="00211ABB"/>
    <w:rsid w:val="00220282"/>
    <w:rsid w:val="00232FAC"/>
    <w:rsid w:val="002405BD"/>
    <w:rsid w:val="00243D0D"/>
    <w:rsid w:val="00243E9C"/>
    <w:rsid w:val="002763B0"/>
    <w:rsid w:val="00276CBB"/>
    <w:rsid w:val="00286290"/>
    <w:rsid w:val="00286C69"/>
    <w:rsid w:val="0029735F"/>
    <w:rsid w:val="002A4888"/>
    <w:rsid w:val="002C717F"/>
    <w:rsid w:val="003067BD"/>
    <w:rsid w:val="003309CD"/>
    <w:rsid w:val="00336007"/>
    <w:rsid w:val="00382DEE"/>
    <w:rsid w:val="003879B7"/>
    <w:rsid w:val="00391266"/>
    <w:rsid w:val="00393D3A"/>
    <w:rsid w:val="003A0BCF"/>
    <w:rsid w:val="003A4449"/>
    <w:rsid w:val="003A4918"/>
    <w:rsid w:val="003B29AD"/>
    <w:rsid w:val="003D0585"/>
    <w:rsid w:val="003D73CA"/>
    <w:rsid w:val="003E097D"/>
    <w:rsid w:val="003F49C8"/>
    <w:rsid w:val="004125AD"/>
    <w:rsid w:val="00420257"/>
    <w:rsid w:val="00445A45"/>
    <w:rsid w:val="00483E95"/>
    <w:rsid w:val="004A09D1"/>
    <w:rsid w:val="004A613D"/>
    <w:rsid w:val="004B27D5"/>
    <w:rsid w:val="004B2C65"/>
    <w:rsid w:val="004C0B60"/>
    <w:rsid w:val="004E3280"/>
    <w:rsid w:val="004F0003"/>
    <w:rsid w:val="004F578D"/>
    <w:rsid w:val="005320C3"/>
    <w:rsid w:val="00562EDB"/>
    <w:rsid w:val="0057247F"/>
    <w:rsid w:val="005735B4"/>
    <w:rsid w:val="00575806"/>
    <w:rsid w:val="005C7ACB"/>
    <w:rsid w:val="005D4A57"/>
    <w:rsid w:val="005E795C"/>
    <w:rsid w:val="005F3E09"/>
    <w:rsid w:val="00602CD3"/>
    <w:rsid w:val="006408A8"/>
    <w:rsid w:val="00647EF9"/>
    <w:rsid w:val="006834B4"/>
    <w:rsid w:val="006A302B"/>
    <w:rsid w:val="006A30D1"/>
    <w:rsid w:val="006A5DF2"/>
    <w:rsid w:val="006D34ED"/>
    <w:rsid w:val="00735AD1"/>
    <w:rsid w:val="00746EA3"/>
    <w:rsid w:val="0074742B"/>
    <w:rsid w:val="007529D7"/>
    <w:rsid w:val="0079410A"/>
    <w:rsid w:val="007A3419"/>
    <w:rsid w:val="007A40A0"/>
    <w:rsid w:val="00820C6A"/>
    <w:rsid w:val="008213BC"/>
    <w:rsid w:val="00822D22"/>
    <w:rsid w:val="008265C2"/>
    <w:rsid w:val="0082777E"/>
    <w:rsid w:val="00835FA4"/>
    <w:rsid w:val="00857EAC"/>
    <w:rsid w:val="00876A37"/>
    <w:rsid w:val="008839F2"/>
    <w:rsid w:val="008866EA"/>
    <w:rsid w:val="00886ED1"/>
    <w:rsid w:val="00890BDF"/>
    <w:rsid w:val="00893025"/>
    <w:rsid w:val="008A2CC6"/>
    <w:rsid w:val="008C1F6D"/>
    <w:rsid w:val="008D65C5"/>
    <w:rsid w:val="00906394"/>
    <w:rsid w:val="00915706"/>
    <w:rsid w:val="009224ED"/>
    <w:rsid w:val="00961031"/>
    <w:rsid w:val="00966237"/>
    <w:rsid w:val="009729ED"/>
    <w:rsid w:val="009A2AD1"/>
    <w:rsid w:val="009D0590"/>
    <w:rsid w:val="009E0332"/>
    <w:rsid w:val="009E3902"/>
    <w:rsid w:val="00A00249"/>
    <w:rsid w:val="00A22AD7"/>
    <w:rsid w:val="00A2410E"/>
    <w:rsid w:val="00A35116"/>
    <w:rsid w:val="00A40D53"/>
    <w:rsid w:val="00A47FC5"/>
    <w:rsid w:val="00A800F2"/>
    <w:rsid w:val="00A81604"/>
    <w:rsid w:val="00A840E4"/>
    <w:rsid w:val="00A91691"/>
    <w:rsid w:val="00AA3BF1"/>
    <w:rsid w:val="00AA40B9"/>
    <w:rsid w:val="00AA7C1E"/>
    <w:rsid w:val="00AC751B"/>
    <w:rsid w:val="00B13D1F"/>
    <w:rsid w:val="00B21E06"/>
    <w:rsid w:val="00B27744"/>
    <w:rsid w:val="00B573D3"/>
    <w:rsid w:val="00B65406"/>
    <w:rsid w:val="00B74E1E"/>
    <w:rsid w:val="00BB2126"/>
    <w:rsid w:val="00BB3A81"/>
    <w:rsid w:val="00BC2CCB"/>
    <w:rsid w:val="00BC4FB2"/>
    <w:rsid w:val="00BD60F8"/>
    <w:rsid w:val="00BF53BF"/>
    <w:rsid w:val="00BF6494"/>
    <w:rsid w:val="00C14AA1"/>
    <w:rsid w:val="00CC1303"/>
    <w:rsid w:val="00CC256D"/>
    <w:rsid w:val="00CC3C1A"/>
    <w:rsid w:val="00CC5EAC"/>
    <w:rsid w:val="00CD27F6"/>
    <w:rsid w:val="00CD414C"/>
    <w:rsid w:val="00CD7AE5"/>
    <w:rsid w:val="00CF7CD5"/>
    <w:rsid w:val="00D04B27"/>
    <w:rsid w:val="00D365D9"/>
    <w:rsid w:val="00D401C7"/>
    <w:rsid w:val="00D9269B"/>
    <w:rsid w:val="00DB60CE"/>
    <w:rsid w:val="00DF1C01"/>
    <w:rsid w:val="00DF6615"/>
    <w:rsid w:val="00E05B9E"/>
    <w:rsid w:val="00E1425F"/>
    <w:rsid w:val="00E3417B"/>
    <w:rsid w:val="00E4519B"/>
    <w:rsid w:val="00E51E5C"/>
    <w:rsid w:val="00E53416"/>
    <w:rsid w:val="00E7273F"/>
    <w:rsid w:val="00E94065"/>
    <w:rsid w:val="00E96C11"/>
    <w:rsid w:val="00E97C4C"/>
    <w:rsid w:val="00EA5E7B"/>
    <w:rsid w:val="00EB0EB7"/>
    <w:rsid w:val="00EC15CA"/>
    <w:rsid w:val="00EC294A"/>
    <w:rsid w:val="00EC425E"/>
    <w:rsid w:val="00EC50F5"/>
    <w:rsid w:val="00EF0F24"/>
    <w:rsid w:val="00F212C2"/>
    <w:rsid w:val="00F75EDE"/>
    <w:rsid w:val="00F80A14"/>
    <w:rsid w:val="00F96E15"/>
    <w:rsid w:val="00FA20DD"/>
    <w:rsid w:val="00FA4046"/>
    <w:rsid w:val="00FD52DF"/>
    <w:rsid w:val="00FD5B80"/>
    <w:rsid w:val="00FD69B2"/>
    <w:rsid w:val="00FE678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ED4E6"/>
  <w15:chartTrackingRefBased/>
  <w15:docId w15:val="{BB57CD89-CEA2-4FE9-BE72-E1B0D62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qFormat/>
    <w:rsid w:val="00B573D3"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B573D3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.VnTimeH" w:hAnsi=".VnTimeH"/>
      <w:b/>
      <w:sz w:val="3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48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3E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810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08F"/>
  </w:style>
  <w:style w:type="paragraph" w:styleId="CommentSubject">
    <w:name w:val="annotation subject"/>
    <w:basedOn w:val="CommentText"/>
    <w:next w:val="CommentText"/>
    <w:link w:val="CommentSubjectChar"/>
    <w:rsid w:val="000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08F"/>
    <w:rPr>
      <w:b/>
      <w:bCs/>
    </w:rPr>
  </w:style>
  <w:style w:type="paragraph" w:styleId="Caption">
    <w:name w:val="caption"/>
    <w:basedOn w:val="Normal"/>
    <w:next w:val="Normal"/>
    <w:unhideWhenUsed/>
    <w:qFormat/>
    <w:rsid w:val="00B74E1E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A613D"/>
    <w:rPr>
      <w:sz w:val="24"/>
      <w:szCs w:val="24"/>
    </w:rPr>
  </w:style>
  <w:style w:type="table" w:styleId="TableGrid">
    <w:name w:val="Table Grid"/>
    <w:basedOn w:val="TableNormal"/>
    <w:rsid w:val="006D3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4E747-30F6-443A-806B-1E05246A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01/LK-RT</vt:lpstr>
    </vt:vector>
  </TitlesOfParts>
  <Company>home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01/LK-RT</dc:title>
  <dc:creator>PHONG LUU KY</dc:creator>
  <cp:lastModifiedBy>AdonisGM</cp:lastModifiedBy>
  <cp:revision>4</cp:revision>
  <cp:lastPrinted>2020-03-04T06:07:00Z</cp:lastPrinted>
  <dcterms:created xsi:type="dcterms:W3CDTF">2024-07-30T04:03:00Z</dcterms:created>
  <dcterms:modified xsi:type="dcterms:W3CDTF">2024-07-30T06:47:00Z</dcterms:modified>
</cp:coreProperties>
</file>